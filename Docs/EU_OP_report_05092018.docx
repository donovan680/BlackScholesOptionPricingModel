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40" w:rsidRPr="009B1D8C" w:rsidRDefault="006C0D40" w:rsidP="006C0D40">
      <w:pPr>
        <w:pStyle w:val="a4"/>
        <w:spacing w:line="360" w:lineRule="auto"/>
        <w:rPr>
          <w:sz w:val="28"/>
          <w:szCs w:val="28"/>
        </w:rPr>
      </w:pPr>
      <w:r w:rsidRPr="009B1D8C">
        <w:rPr>
          <w:sz w:val="28"/>
          <w:szCs w:val="28"/>
        </w:rPr>
        <w:t>Министерство образования и науки Российской Федерации</w:t>
      </w:r>
    </w:p>
    <w:p w:rsidR="006C0D40" w:rsidRPr="009B1D8C" w:rsidRDefault="006C0D40" w:rsidP="006C0D40">
      <w:pPr>
        <w:pStyle w:val="a4"/>
        <w:spacing w:line="360" w:lineRule="auto"/>
        <w:rPr>
          <w:sz w:val="28"/>
          <w:szCs w:val="28"/>
        </w:rPr>
      </w:pPr>
      <w:r w:rsidRPr="009B1D8C">
        <w:rPr>
          <w:sz w:val="28"/>
          <w:szCs w:val="28"/>
        </w:rPr>
        <w:t xml:space="preserve">Федеральное государственное автономное </w:t>
      </w:r>
      <w:r w:rsidRPr="009B1D8C">
        <w:rPr>
          <w:sz w:val="28"/>
          <w:szCs w:val="28"/>
        </w:rPr>
        <w:br/>
        <w:t xml:space="preserve">образовательное учреждение высшего образования </w:t>
      </w:r>
      <w:r w:rsidRPr="009B1D8C">
        <w:rPr>
          <w:sz w:val="28"/>
          <w:szCs w:val="28"/>
        </w:rPr>
        <w:br/>
        <w:t>Национальный исследовательский Нижегородский государственный ун</w:t>
      </w:r>
      <w:r>
        <w:rPr>
          <w:sz w:val="28"/>
          <w:szCs w:val="28"/>
        </w:rPr>
        <w:t>иверситет им. Н.И. Лобачевского</w:t>
      </w:r>
    </w:p>
    <w:p w:rsidR="006C0D40" w:rsidRPr="009B1D8C" w:rsidRDefault="006C0D40" w:rsidP="006C0D40">
      <w:pPr>
        <w:pStyle w:val="a4"/>
        <w:spacing w:line="360" w:lineRule="auto"/>
        <w:rPr>
          <w:sz w:val="28"/>
          <w:szCs w:val="28"/>
        </w:rPr>
      </w:pPr>
    </w:p>
    <w:p w:rsidR="006C0D40" w:rsidRPr="00A8779A" w:rsidRDefault="006C0D40" w:rsidP="006C0D40">
      <w:pPr>
        <w:pStyle w:val="a4"/>
        <w:spacing w:line="360" w:lineRule="auto"/>
        <w:rPr>
          <w:szCs w:val="28"/>
        </w:rPr>
      </w:pPr>
    </w:p>
    <w:p w:rsidR="006C0D40" w:rsidRPr="00A8779A" w:rsidRDefault="006C0D40" w:rsidP="006C0D40">
      <w:pPr>
        <w:jc w:val="center"/>
        <w:rPr>
          <w:sz w:val="28"/>
          <w:szCs w:val="28"/>
        </w:rPr>
      </w:pPr>
      <w:r w:rsidRPr="00A8779A">
        <w:rPr>
          <w:sz w:val="28"/>
          <w:szCs w:val="28"/>
        </w:rPr>
        <w:t>Институт информационных технологий, математики и механики</w:t>
      </w:r>
    </w:p>
    <w:p w:rsidR="006C0D40" w:rsidRPr="00FD41D4" w:rsidRDefault="006C0D40" w:rsidP="006C0D40">
      <w:pPr>
        <w:jc w:val="center"/>
        <w:rPr>
          <w:sz w:val="28"/>
          <w:szCs w:val="28"/>
        </w:rPr>
      </w:pPr>
    </w:p>
    <w:p w:rsidR="006C0D40" w:rsidRPr="00A8779A" w:rsidRDefault="006C0D40" w:rsidP="006C0D40">
      <w:pPr>
        <w:jc w:val="center"/>
        <w:rPr>
          <w:sz w:val="28"/>
          <w:szCs w:val="28"/>
        </w:rPr>
      </w:pPr>
    </w:p>
    <w:p w:rsidR="006C0D40" w:rsidRPr="00A8779A" w:rsidRDefault="006C0D40" w:rsidP="006C0D40">
      <w:pPr>
        <w:jc w:val="center"/>
        <w:rPr>
          <w:sz w:val="28"/>
        </w:rPr>
      </w:pPr>
      <w:r w:rsidRPr="00A8779A">
        <w:rPr>
          <w:sz w:val="28"/>
        </w:rPr>
        <w:t>Кафедра математического обеспечения и суперкомпьютерных технологий</w:t>
      </w:r>
    </w:p>
    <w:p w:rsidR="006C0D40" w:rsidRPr="00A8779A" w:rsidRDefault="006C0D40" w:rsidP="006C0D40">
      <w:pPr>
        <w:jc w:val="center"/>
        <w:rPr>
          <w:sz w:val="28"/>
        </w:rPr>
      </w:pPr>
    </w:p>
    <w:p w:rsidR="006C0D40" w:rsidRPr="00A8779A" w:rsidRDefault="006C0D40" w:rsidP="006C0D40">
      <w:pPr>
        <w:jc w:val="center"/>
        <w:rPr>
          <w:sz w:val="28"/>
          <w:szCs w:val="28"/>
        </w:rPr>
      </w:pPr>
    </w:p>
    <w:p w:rsidR="006C0D40" w:rsidRPr="00A8779A" w:rsidRDefault="006C0D40" w:rsidP="006C0D40">
      <w:pPr>
        <w:jc w:val="center"/>
        <w:rPr>
          <w:sz w:val="32"/>
          <w:szCs w:val="32"/>
        </w:rPr>
      </w:pPr>
      <w:r w:rsidRPr="00A8779A">
        <w:rPr>
          <w:sz w:val="32"/>
          <w:szCs w:val="32"/>
        </w:rPr>
        <w:t xml:space="preserve">Отчёт по </w:t>
      </w:r>
      <w:r>
        <w:rPr>
          <w:sz w:val="32"/>
          <w:szCs w:val="32"/>
        </w:rPr>
        <w:t xml:space="preserve">производственной </w:t>
      </w:r>
      <w:r w:rsidRPr="00A8779A">
        <w:rPr>
          <w:sz w:val="32"/>
          <w:szCs w:val="32"/>
        </w:rPr>
        <w:t>практике</w:t>
      </w:r>
    </w:p>
    <w:p w:rsidR="006C0D40" w:rsidRPr="00A8779A" w:rsidRDefault="006C0D40" w:rsidP="006C0D40">
      <w:pPr>
        <w:jc w:val="center"/>
        <w:rPr>
          <w:sz w:val="32"/>
          <w:szCs w:val="32"/>
        </w:rPr>
      </w:pPr>
    </w:p>
    <w:p w:rsidR="006C0D40" w:rsidRPr="00A8779A" w:rsidRDefault="006C0D40" w:rsidP="006C0D40">
      <w:pPr>
        <w:jc w:val="center"/>
        <w:rPr>
          <w:sz w:val="28"/>
          <w:szCs w:val="28"/>
        </w:rPr>
      </w:pPr>
    </w:p>
    <w:p w:rsidR="006C0D40" w:rsidRPr="00A8779A" w:rsidRDefault="006C0D40" w:rsidP="006C0D40">
      <w:pPr>
        <w:jc w:val="center"/>
        <w:rPr>
          <w:sz w:val="32"/>
          <w:szCs w:val="32"/>
        </w:rPr>
      </w:pPr>
      <w:r w:rsidRPr="00A8779A">
        <w:rPr>
          <w:sz w:val="32"/>
          <w:szCs w:val="32"/>
        </w:rPr>
        <w:t>«Вычисление справедливой цены опциона европейского типа»</w:t>
      </w:r>
    </w:p>
    <w:p w:rsidR="006C0D40" w:rsidRPr="00A8779A" w:rsidRDefault="006C0D40" w:rsidP="006C0D40">
      <w:pPr>
        <w:jc w:val="center"/>
        <w:rPr>
          <w:sz w:val="32"/>
          <w:szCs w:val="32"/>
        </w:rPr>
      </w:pPr>
    </w:p>
    <w:p w:rsidR="006C0D40" w:rsidRPr="00A8779A" w:rsidRDefault="006C0D40" w:rsidP="006C0D40">
      <w:pPr>
        <w:jc w:val="center"/>
        <w:rPr>
          <w:sz w:val="32"/>
          <w:szCs w:val="32"/>
        </w:rPr>
      </w:pPr>
    </w:p>
    <w:p w:rsidR="006C0D40" w:rsidRDefault="006C0D40" w:rsidP="006C0D40">
      <w:pPr>
        <w:jc w:val="right"/>
        <w:rPr>
          <w:sz w:val="32"/>
          <w:szCs w:val="32"/>
        </w:rPr>
      </w:pPr>
    </w:p>
    <w:p w:rsidR="006C0D40" w:rsidRDefault="006C0D40" w:rsidP="006C0D40">
      <w:pPr>
        <w:jc w:val="right"/>
        <w:rPr>
          <w:sz w:val="32"/>
          <w:szCs w:val="32"/>
        </w:rPr>
      </w:pPr>
    </w:p>
    <w:p w:rsidR="006C0D40" w:rsidRDefault="006C0D40" w:rsidP="006C0D40">
      <w:pPr>
        <w:jc w:val="right"/>
        <w:rPr>
          <w:sz w:val="32"/>
          <w:szCs w:val="32"/>
        </w:rPr>
      </w:pPr>
    </w:p>
    <w:p w:rsidR="006C0D40" w:rsidRDefault="006C0D40" w:rsidP="006C0D40">
      <w:pPr>
        <w:jc w:val="right"/>
        <w:rPr>
          <w:sz w:val="32"/>
          <w:szCs w:val="32"/>
        </w:rPr>
      </w:pPr>
    </w:p>
    <w:p w:rsidR="006C0D40" w:rsidRPr="00A8779A" w:rsidRDefault="006C0D40" w:rsidP="006C0D40">
      <w:pPr>
        <w:jc w:val="right"/>
        <w:rPr>
          <w:sz w:val="32"/>
          <w:szCs w:val="32"/>
        </w:rPr>
      </w:pPr>
    </w:p>
    <w:p w:rsidR="006C0D40" w:rsidRPr="00A8779A" w:rsidRDefault="006C0D40" w:rsidP="006C0D40">
      <w:pPr>
        <w:jc w:val="right"/>
        <w:rPr>
          <w:szCs w:val="28"/>
        </w:rPr>
      </w:pPr>
      <w:r w:rsidRPr="00A8779A">
        <w:rPr>
          <w:b/>
          <w:bCs/>
          <w:szCs w:val="28"/>
        </w:rPr>
        <w:t>Выполнил:</w:t>
      </w:r>
      <w:r w:rsidRPr="00A8779A">
        <w:rPr>
          <w:szCs w:val="28"/>
        </w:rPr>
        <w:t xml:space="preserve"> студент ИИТММ гр. 381503-3,</w:t>
      </w:r>
    </w:p>
    <w:p w:rsidR="006C0D40" w:rsidRPr="00A8779A" w:rsidRDefault="006C0D40" w:rsidP="006C0D40">
      <w:pPr>
        <w:jc w:val="right"/>
        <w:rPr>
          <w:szCs w:val="28"/>
        </w:rPr>
      </w:pPr>
      <w:r w:rsidRPr="00A8779A">
        <w:rPr>
          <w:szCs w:val="28"/>
        </w:rPr>
        <w:t>Романов А. А.</w:t>
      </w:r>
    </w:p>
    <w:p w:rsidR="006C0D40" w:rsidRPr="00A8779A" w:rsidRDefault="006C0D40" w:rsidP="006C0D40">
      <w:pPr>
        <w:jc w:val="right"/>
        <w:rPr>
          <w:szCs w:val="28"/>
        </w:rPr>
      </w:pPr>
      <w:r w:rsidRPr="00A8779A">
        <w:rPr>
          <w:b/>
          <w:bCs/>
          <w:szCs w:val="28"/>
        </w:rPr>
        <w:t>Проверил:</w:t>
      </w:r>
      <w:r>
        <w:rPr>
          <w:b/>
          <w:bCs/>
          <w:szCs w:val="28"/>
        </w:rPr>
        <w:t xml:space="preserve"> </w:t>
      </w:r>
      <w:r w:rsidRPr="00A8779A">
        <w:rPr>
          <w:szCs w:val="28"/>
        </w:rPr>
        <w:t xml:space="preserve">к.т.н., доцент кафедры </w:t>
      </w:r>
      <w:proofErr w:type="spellStart"/>
      <w:r w:rsidRPr="00A8779A">
        <w:rPr>
          <w:szCs w:val="28"/>
        </w:rPr>
        <w:t>МО</w:t>
      </w:r>
      <w:r>
        <w:rPr>
          <w:szCs w:val="28"/>
        </w:rPr>
        <w:t>и</w:t>
      </w:r>
      <w:r w:rsidRPr="00A8779A">
        <w:rPr>
          <w:szCs w:val="28"/>
        </w:rPr>
        <w:t>СТ</w:t>
      </w:r>
      <w:proofErr w:type="spellEnd"/>
      <w:r w:rsidRPr="00A8779A">
        <w:rPr>
          <w:szCs w:val="28"/>
        </w:rPr>
        <w:t xml:space="preserve"> ИИТММ,</w:t>
      </w:r>
    </w:p>
    <w:p w:rsidR="006C0D40" w:rsidRPr="00A8779A" w:rsidRDefault="006C0D40" w:rsidP="006C0D40">
      <w:pPr>
        <w:tabs>
          <w:tab w:val="center" w:pos="4677"/>
        </w:tabs>
        <w:jc w:val="right"/>
        <w:rPr>
          <w:szCs w:val="28"/>
        </w:rPr>
      </w:pPr>
      <w:r w:rsidRPr="00A8779A">
        <w:rPr>
          <w:szCs w:val="28"/>
        </w:rPr>
        <w:t>Мееров И. Б.</w:t>
      </w:r>
    </w:p>
    <w:p w:rsidR="006C0D40" w:rsidRDefault="006C0D40" w:rsidP="006C0D40">
      <w:pPr>
        <w:jc w:val="right"/>
        <w:rPr>
          <w:sz w:val="28"/>
          <w:szCs w:val="28"/>
        </w:rPr>
      </w:pPr>
    </w:p>
    <w:p w:rsidR="006C0D40" w:rsidRDefault="006C0D40" w:rsidP="006C0D40">
      <w:pPr>
        <w:jc w:val="center"/>
        <w:rPr>
          <w:sz w:val="28"/>
          <w:szCs w:val="28"/>
        </w:rPr>
      </w:pPr>
    </w:p>
    <w:p w:rsidR="006C0D40" w:rsidRDefault="006C0D40" w:rsidP="006C0D40">
      <w:pPr>
        <w:jc w:val="center"/>
        <w:rPr>
          <w:sz w:val="28"/>
          <w:szCs w:val="28"/>
        </w:rPr>
      </w:pPr>
    </w:p>
    <w:p w:rsidR="006C0D40" w:rsidRDefault="006C0D40" w:rsidP="006C0D40">
      <w:pPr>
        <w:jc w:val="center"/>
        <w:rPr>
          <w:sz w:val="28"/>
          <w:szCs w:val="28"/>
        </w:rPr>
      </w:pPr>
    </w:p>
    <w:p w:rsidR="006C0D40" w:rsidRDefault="006C0D40" w:rsidP="006C0D40">
      <w:pPr>
        <w:jc w:val="center"/>
        <w:rPr>
          <w:sz w:val="28"/>
          <w:szCs w:val="28"/>
        </w:rPr>
      </w:pPr>
    </w:p>
    <w:p w:rsidR="006C0D40" w:rsidRDefault="006C0D40" w:rsidP="006C0D40">
      <w:pPr>
        <w:jc w:val="center"/>
        <w:rPr>
          <w:sz w:val="28"/>
          <w:szCs w:val="28"/>
        </w:rPr>
      </w:pPr>
    </w:p>
    <w:p w:rsidR="006C0D40" w:rsidRDefault="006C0D40" w:rsidP="006C0D40">
      <w:pPr>
        <w:jc w:val="center"/>
        <w:rPr>
          <w:sz w:val="28"/>
          <w:szCs w:val="28"/>
        </w:rPr>
      </w:pPr>
    </w:p>
    <w:p w:rsidR="006C0D40" w:rsidRPr="00FF0D85" w:rsidRDefault="006C0D40" w:rsidP="006C0D40">
      <w:pPr>
        <w:jc w:val="center"/>
        <w:rPr>
          <w:sz w:val="28"/>
          <w:szCs w:val="28"/>
        </w:rPr>
      </w:pPr>
    </w:p>
    <w:p w:rsidR="006C0D40" w:rsidRPr="00A8779A" w:rsidRDefault="006C0D40" w:rsidP="006C0D40">
      <w:pPr>
        <w:jc w:val="center"/>
        <w:rPr>
          <w:szCs w:val="28"/>
        </w:rPr>
      </w:pPr>
      <w:r w:rsidRPr="00A8779A">
        <w:rPr>
          <w:szCs w:val="28"/>
        </w:rPr>
        <w:t>Нижний Новгород</w:t>
      </w:r>
    </w:p>
    <w:p w:rsidR="006C0D40" w:rsidRDefault="006C0D40" w:rsidP="006C0D40">
      <w:pPr>
        <w:jc w:val="center"/>
        <w:rPr>
          <w:szCs w:val="28"/>
        </w:rPr>
      </w:pPr>
      <w:r>
        <w:rPr>
          <w:szCs w:val="28"/>
        </w:rPr>
        <w:t>2018</w:t>
      </w:r>
      <w:r w:rsidRPr="00A8779A">
        <w:rPr>
          <w:szCs w:val="28"/>
        </w:rPr>
        <w:t xml:space="preserve"> г.</w:t>
      </w:r>
    </w:p>
    <w:p w:rsidR="00085368" w:rsidRDefault="009B1D8C" w:rsidP="00A8024F">
      <w:pPr>
        <w:pStyle w:val="1"/>
      </w:pPr>
      <w:r>
        <w:br w:type="page"/>
      </w:r>
    </w:p>
    <w:sdt>
      <w:sdtPr>
        <w:id w:val="390083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0D85" w:rsidRPr="003B01FD" w:rsidRDefault="00FF0D85" w:rsidP="00BB2FBD">
          <w:r w:rsidRPr="003B01FD">
            <w:t>Оглавление</w:t>
          </w:r>
        </w:p>
        <w:p w:rsidR="00055C7B" w:rsidRDefault="00B3720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3B01FD">
            <w:fldChar w:fldCharType="begin"/>
          </w:r>
          <w:r w:rsidR="00FF0D85" w:rsidRPr="003B01FD">
            <w:instrText xml:space="preserve"> TOC \o "1-3" \h \z \u </w:instrText>
          </w:r>
          <w:r w:rsidRPr="003B01FD">
            <w:fldChar w:fldCharType="separate"/>
          </w:r>
          <w:hyperlink w:anchor="_Toc523774490" w:history="1">
            <w:r w:rsidR="00055C7B" w:rsidRPr="00655125">
              <w:rPr>
                <w:rStyle w:val="ad"/>
                <w:noProof/>
              </w:rPr>
              <w:t>Введение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_Toc523774490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3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491" w:history="1">
            <w:r w:rsidR="00055C7B" w:rsidRPr="00655125">
              <w:rPr>
                <w:rStyle w:val="ad"/>
                <w:noProof/>
              </w:rPr>
              <w:t>1.</w:t>
            </w:r>
            <w:r w:rsidR="00055C7B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055C7B" w:rsidRPr="00655125">
              <w:rPr>
                <w:rStyle w:val="ad"/>
                <w:noProof/>
              </w:rPr>
              <w:t>Основные понятия и обозначения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_Toc523774491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4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492" w:history="1">
            <w:r w:rsidR="00055C7B" w:rsidRPr="00655125">
              <w:rPr>
                <w:rStyle w:val="ad"/>
                <w:noProof/>
              </w:rPr>
              <w:t>1.1.</w:t>
            </w:r>
            <w:r w:rsidR="00055C7B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055C7B" w:rsidRPr="00655125">
              <w:rPr>
                <w:rStyle w:val="ad"/>
                <w:noProof/>
              </w:rPr>
              <w:t>Финансовый рынок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_Toc523774492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4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493" w:history="1">
            <w:r w:rsidR="00055C7B" w:rsidRPr="00655125">
              <w:rPr>
                <w:rStyle w:val="ad"/>
                <w:noProof/>
              </w:rPr>
              <w:t>1.2.</w:t>
            </w:r>
            <w:r w:rsidR="00055C7B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055C7B" w:rsidRPr="00655125">
              <w:rPr>
                <w:rStyle w:val="ad"/>
                <w:noProof/>
              </w:rPr>
              <w:t>Финансовая модель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_Toc523774493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4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494" w:history="1">
            <w:r w:rsidR="00055C7B" w:rsidRPr="00655125">
              <w:rPr>
                <w:rStyle w:val="ad"/>
                <w:noProof/>
              </w:rPr>
              <w:t>1.3.</w:t>
            </w:r>
            <w:r w:rsidR="00055C7B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055C7B" w:rsidRPr="00655125">
              <w:rPr>
                <w:rStyle w:val="ad"/>
                <w:noProof/>
              </w:rPr>
              <w:t xml:space="preserve">Понятие европейского </w:t>
            </w:r>
            <w:r w:rsidR="00055C7B" w:rsidRPr="00655125">
              <w:rPr>
                <w:rStyle w:val="ad"/>
                <w:bCs/>
                <w:noProof/>
              </w:rPr>
              <w:t>опциона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_Toc523774494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6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495" w:history="1">
            <w:r w:rsidR="00055C7B" w:rsidRPr="00655125">
              <w:rPr>
                <w:rStyle w:val="ad"/>
                <w:noProof/>
              </w:rPr>
              <w:t>1.</w:t>
            </w:r>
            <w:r w:rsidR="00055C7B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055C7B" w:rsidRPr="00655125">
              <w:rPr>
                <w:rStyle w:val="ad"/>
                <w:noProof/>
              </w:rPr>
              <w:t>Постановка задачи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_Toc523774495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8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496" w:history="1">
            <w:r w:rsidR="00055C7B" w:rsidRPr="00655125">
              <w:rPr>
                <w:rStyle w:val="ad"/>
                <w:noProof/>
              </w:rPr>
              <w:t>2.</w:t>
            </w:r>
            <w:r w:rsidR="00055C7B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055C7B" w:rsidRPr="00655125">
              <w:rPr>
                <w:rStyle w:val="ad"/>
                <w:noProof/>
              </w:rPr>
              <w:t>Методы и алгоритмы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_Toc523774496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9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497" w:history="1">
            <w:r w:rsidR="00055C7B" w:rsidRPr="00655125">
              <w:rPr>
                <w:rStyle w:val="ad"/>
                <w:noProof/>
              </w:rPr>
              <w:t>3.</w:t>
            </w:r>
            <w:r w:rsidR="00055C7B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055C7B" w:rsidRPr="00655125">
              <w:rPr>
                <w:rStyle w:val="ad"/>
                <w:bCs/>
                <w:noProof/>
              </w:rPr>
              <w:t>Программная реализация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_Toc523774497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12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498" w:history="1">
            <w:r w:rsidR="00055C7B" w:rsidRPr="00655125">
              <w:rPr>
                <w:rStyle w:val="ad"/>
                <w:noProof/>
              </w:rPr>
              <w:t>4.</w:t>
            </w:r>
            <w:r w:rsidR="00055C7B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055C7B" w:rsidRPr="00655125">
              <w:rPr>
                <w:rStyle w:val="ad"/>
                <w:noProof/>
              </w:rPr>
              <w:t>Результаты экспериментов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_Toc523774498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12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499" w:history="1">
            <w:r w:rsidR="00055C7B" w:rsidRPr="00655125">
              <w:rPr>
                <w:rStyle w:val="ad"/>
                <w:noProof/>
              </w:rPr>
              <w:t>5.</w:t>
            </w:r>
            <w:r w:rsidR="00055C7B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055C7B" w:rsidRPr="00655125">
              <w:rPr>
                <w:rStyle w:val="ad"/>
                <w:bCs/>
                <w:noProof/>
              </w:rPr>
              <w:t>Программно-аппаратное окружение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_Toc523774499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12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500" w:history="1">
            <w:r w:rsidR="00055C7B" w:rsidRPr="00655125">
              <w:rPr>
                <w:rStyle w:val="ad"/>
                <w:bCs/>
                <w:noProof/>
              </w:rPr>
              <w:t>6.</w:t>
            </w:r>
            <w:r w:rsidR="00055C7B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055C7B" w:rsidRPr="00655125">
              <w:rPr>
                <w:rStyle w:val="ad"/>
                <w:bCs/>
                <w:noProof/>
              </w:rPr>
              <w:t>Анализ результатов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_Toc523774500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13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501" w:history="1">
            <w:r w:rsidR="00055C7B" w:rsidRPr="00655125">
              <w:rPr>
                <w:rStyle w:val="ad"/>
                <w:bCs/>
                <w:noProof/>
              </w:rPr>
              <w:t>7.</w:t>
            </w:r>
            <w:r w:rsidR="00055C7B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055C7B" w:rsidRPr="00655125">
              <w:rPr>
                <w:rStyle w:val="ad"/>
                <w:noProof/>
                <w:shd w:val="clear" w:color="auto" w:fill="FFFFFF"/>
              </w:rPr>
              <w:t xml:space="preserve">Результаты запусков на </w:t>
            </w:r>
            <w:r w:rsidR="00055C7B" w:rsidRPr="00655125">
              <w:rPr>
                <w:rStyle w:val="ad"/>
                <w:noProof/>
              </w:rPr>
              <w:t>кластере</w:t>
            </w:r>
            <w:r w:rsidR="00055C7B" w:rsidRPr="00655125">
              <w:rPr>
                <w:rStyle w:val="ad"/>
                <w:bCs/>
                <w:noProof/>
              </w:rPr>
              <w:t xml:space="preserve"> «Лобачевский»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_Toc523774501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14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502" w:history="1">
            <w:r w:rsidR="00055C7B" w:rsidRPr="00655125">
              <w:rPr>
                <w:rStyle w:val="ad"/>
                <w:bCs/>
                <w:noProof/>
              </w:rPr>
              <w:t>8.</w:t>
            </w:r>
            <w:r w:rsidR="00055C7B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055C7B" w:rsidRPr="00655125">
              <w:rPr>
                <w:rStyle w:val="ad"/>
                <w:noProof/>
                <w:shd w:val="clear" w:color="auto" w:fill="FFFFFF"/>
              </w:rPr>
              <w:t xml:space="preserve">Результаты запусков на архитектуре </w:t>
            </w:r>
            <w:r w:rsidR="00055C7B" w:rsidRPr="00655125">
              <w:rPr>
                <w:rStyle w:val="ad"/>
                <w:noProof/>
                <w:shd w:val="clear" w:color="auto" w:fill="FFFFFF"/>
                <w:lang w:val="en-US"/>
              </w:rPr>
              <w:t>KNL</w:t>
            </w:r>
            <w:r w:rsidR="00055C7B" w:rsidRPr="00655125">
              <w:rPr>
                <w:rStyle w:val="ad"/>
                <w:noProof/>
                <w:shd w:val="clear" w:color="auto" w:fill="FFFFFF"/>
              </w:rPr>
              <w:t>-</w:t>
            </w:r>
            <w:r w:rsidR="00055C7B" w:rsidRPr="00655125">
              <w:rPr>
                <w:rStyle w:val="ad"/>
                <w:noProof/>
                <w:shd w:val="clear" w:color="auto" w:fill="FFFFFF"/>
                <w:lang w:val="en-US"/>
              </w:rPr>
              <w:t>AVX</w:t>
            </w:r>
            <w:r w:rsidR="00055C7B" w:rsidRPr="00655125">
              <w:rPr>
                <w:rStyle w:val="ad"/>
                <w:noProof/>
                <w:shd w:val="clear" w:color="auto" w:fill="FFFFFF"/>
              </w:rPr>
              <w:t>-512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_Toc523774502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19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503" w:history="1">
            <w:r w:rsidR="00055C7B" w:rsidRPr="00655125">
              <w:rPr>
                <w:rStyle w:val="ad"/>
                <w:noProof/>
              </w:rPr>
              <w:t>9.</w:t>
            </w:r>
            <w:r w:rsidR="00055C7B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055C7B" w:rsidRPr="00655125">
              <w:rPr>
                <w:rStyle w:val="ad"/>
                <w:noProof/>
                <w:lang w:val="en-US"/>
              </w:rPr>
              <w:t>S</w:t>
            </w:r>
            <w:r w:rsidR="00055C7B" w:rsidRPr="00655125">
              <w:rPr>
                <w:rStyle w:val="ad"/>
                <w:noProof/>
              </w:rPr>
              <w:t>kylake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_Toc523774503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22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504" w:history="1">
            <w:r w:rsidR="00055C7B" w:rsidRPr="00655125">
              <w:rPr>
                <w:rStyle w:val="ad"/>
                <w:noProof/>
              </w:rPr>
              <w:t>10.</w:t>
            </w:r>
            <w:r w:rsidR="00055C7B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055C7B" w:rsidRPr="00655125">
              <w:rPr>
                <w:rStyle w:val="ad"/>
                <w:noProof/>
                <w:lang w:val="en-US"/>
              </w:rPr>
              <w:t>ZMM</w:t>
            </w:r>
            <w:r w:rsidR="00055C7B" w:rsidRPr="00655125">
              <w:rPr>
                <w:rStyle w:val="ad"/>
                <w:noProof/>
              </w:rPr>
              <w:t xml:space="preserve"> для </w:t>
            </w:r>
            <w:r w:rsidR="00055C7B" w:rsidRPr="00655125">
              <w:rPr>
                <w:rStyle w:val="ad"/>
                <w:noProof/>
                <w:lang w:val="en-US"/>
              </w:rPr>
              <w:t>KNL</w:t>
            </w:r>
            <w:r w:rsidR="00055C7B" w:rsidRPr="00655125">
              <w:rPr>
                <w:rStyle w:val="ad"/>
                <w:noProof/>
              </w:rPr>
              <w:t>-</w:t>
            </w:r>
            <w:r w:rsidR="00055C7B" w:rsidRPr="00655125">
              <w:rPr>
                <w:rStyle w:val="ad"/>
                <w:noProof/>
                <w:lang w:val="en-US"/>
              </w:rPr>
              <w:t>AVX</w:t>
            </w:r>
            <w:r w:rsidR="00055C7B" w:rsidRPr="00655125">
              <w:rPr>
                <w:rStyle w:val="ad"/>
                <w:noProof/>
              </w:rPr>
              <w:t xml:space="preserve">-512 и </w:t>
            </w:r>
            <w:r w:rsidR="00055C7B" w:rsidRPr="00655125">
              <w:rPr>
                <w:rStyle w:val="ad"/>
                <w:noProof/>
                <w:lang w:val="en-US"/>
              </w:rPr>
              <w:t>SKL</w:t>
            </w:r>
            <w:r w:rsidR="00055C7B" w:rsidRPr="00655125">
              <w:rPr>
                <w:rStyle w:val="ad"/>
                <w:noProof/>
              </w:rPr>
              <w:t>-</w:t>
            </w:r>
            <w:r w:rsidR="00055C7B" w:rsidRPr="00655125">
              <w:rPr>
                <w:rStyle w:val="ad"/>
                <w:noProof/>
                <w:lang w:val="en-US"/>
              </w:rPr>
              <w:t>AVX</w:t>
            </w:r>
            <w:r w:rsidR="00055C7B" w:rsidRPr="00655125">
              <w:rPr>
                <w:rStyle w:val="ad"/>
                <w:noProof/>
              </w:rPr>
              <w:t>-512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_Toc523774504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28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505" w:history="1">
            <w:r w:rsidR="00055C7B" w:rsidRPr="00655125">
              <w:rPr>
                <w:rStyle w:val="ad"/>
                <w:noProof/>
              </w:rPr>
              <w:t>Заключение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_Toc523774505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31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506" w:history="1">
            <w:r w:rsidR="00055C7B" w:rsidRPr="00655125">
              <w:rPr>
                <w:rStyle w:val="ad"/>
                <w:noProof/>
              </w:rPr>
              <w:t>Литература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_Toc523774506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32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507" w:history="1">
            <w:r w:rsidR="00055C7B" w:rsidRPr="00655125">
              <w:rPr>
                <w:rStyle w:val="ad"/>
                <w:noProof/>
              </w:rPr>
              <w:t>Приложение А. Фрагменты программного кода основного проекта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_Toc523774507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33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055C7B" w:rsidRDefault="00C63A2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523774508" w:history="1">
            <w:r w:rsidR="00055C7B" w:rsidRPr="00655125">
              <w:rPr>
                <w:rStyle w:val="ad"/>
                <w:noProof/>
              </w:rPr>
              <w:t>Приложение Б. Фрагменты программного кода проекта, автоматизирующего сбор информации</w:t>
            </w:r>
            <w:r w:rsidR="00055C7B">
              <w:rPr>
                <w:noProof/>
                <w:webHidden/>
              </w:rPr>
              <w:tab/>
            </w:r>
            <w:r w:rsidR="00055C7B">
              <w:rPr>
                <w:noProof/>
                <w:webHidden/>
              </w:rPr>
              <w:fldChar w:fldCharType="begin"/>
            </w:r>
            <w:r w:rsidR="00055C7B">
              <w:rPr>
                <w:noProof/>
                <w:webHidden/>
              </w:rPr>
              <w:instrText xml:space="preserve"> PAGEREF _Toc523774508 \h </w:instrText>
            </w:r>
            <w:r w:rsidR="00055C7B">
              <w:rPr>
                <w:noProof/>
                <w:webHidden/>
              </w:rPr>
            </w:r>
            <w:r w:rsidR="00055C7B">
              <w:rPr>
                <w:noProof/>
                <w:webHidden/>
              </w:rPr>
              <w:fldChar w:fldCharType="separate"/>
            </w:r>
            <w:r w:rsidR="00055C7B">
              <w:rPr>
                <w:noProof/>
                <w:webHidden/>
              </w:rPr>
              <w:t>34</w:t>
            </w:r>
            <w:r w:rsidR="00055C7B">
              <w:rPr>
                <w:noProof/>
                <w:webHidden/>
              </w:rPr>
              <w:fldChar w:fldCharType="end"/>
            </w:r>
          </w:hyperlink>
        </w:p>
        <w:p w:rsidR="00FF0D85" w:rsidRDefault="00B37207" w:rsidP="00BB2FBD">
          <w:r w:rsidRPr="003B01FD">
            <w:fldChar w:fldCharType="end"/>
          </w:r>
        </w:p>
      </w:sdtContent>
    </w:sdt>
    <w:p w:rsidR="00211479" w:rsidRPr="001C33C6" w:rsidRDefault="00211479" w:rsidP="00BB2FBD">
      <w:pPr>
        <w:rPr>
          <w:kern w:val="28"/>
        </w:rPr>
      </w:pPr>
      <w:r w:rsidRPr="006A0325">
        <w:rPr>
          <w:kern w:val="28"/>
        </w:rPr>
        <w:br w:type="page"/>
      </w:r>
    </w:p>
    <w:p w:rsidR="00937831" w:rsidRPr="008A4405" w:rsidRDefault="00937831" w:rsidP="007F6063">
      <w:pPr>
        <w:pStyle w:val="1"/>
        <w:numPr>
          <w:ilvl w:val="0"/>
          <w:numId w:val="0"/>
        </w:numPr>
        <w:ind w:left="720"/>
      </w:pPr>
      <w:bookmarkStart w:id="0" w:name="_Toc523774490"/>
      <w:r w:rsidRPr="008A4405">
        <w:lastRenderedPageBreak/>
        <w:t>Введение</w:t>
      </w:r>
      <w:bookmarkEnd w:id="0"/>
    </w:p>
    <w:p w:rsidR="00CF5A65" w:rsidRPr="00AD5F70" w:rsidRDefault="00CF5A65" w:rsidP="00BB2FBD">
      <w:r w:rsidRPr="00AD5F70">
        <w:t>Одним из широко распрос</w:t>
      </w:r>
      <w:r w:rsidR="00F65F10" w:rsidRPr="00AD5F70">
        <w:t>т</w:t>
      </w:r>
      <w:r w:rsidRPr="00AD5F70">
        <w:t xml:space="preserve">ранённых </w:t>
      </w:r>
      <w:r w:rsidR="00F65F10" w:rsidRPr="00AD5F70">
        <w:t>способов</w:t>
      </w:r>
      <w:r w:rsidRPr="00AD5F70">
        <w:t xml:space="preserve"> получения прибыли</w:t>
      </w:r>
      <w:r w:rsidR="00F65F10" w:rsidRPr="00AD5F70">
        <w:t xml:space="preserve"> в современном финансовом мире является торговля на биржах, в том числе </w:t>
      </w:r>
      <w:r w:rsidR="00A866FB">
        <w:t>такими финансовыми инструментами, как акции и облигаци</w:t>
      </w:r>
      <w:r w:rsidR="00F65F10" w:rsidRPr="00AD5F70">
        <w:t>и. Исходя из возникновения случайных, трудно прогнозируемых событий, влияющих на финансовый рынок, и непрерывной его эволюции, имеет место задача расчёта стоимости купли-продажи активов в кратчайшие сроки (чем быстрее будет получен результат, тем меньше за это время изменится ситуация на рынке).</w:t>
      </w:r>
    </w:p>
    <w:p w:rsidR="00F65F10" w:rsidRPr="00AD5F70" w:rsidRDefault="00F65F10" w:rsidP="00EB367C">
      <w:r w:rsidRPr="00AD5F70">
        <w:t>Так как финансовые расчёты – важная, трудоёмкая и востребованная часть индустрии, область высокопроизводительных вычислений находит своё применение в экономике и занимает там свою нишу.</w:t>
      </w:r>
      <w:r w:rsidR="00FF0D85">
        <w:t xml:space="preserve"> </w:t>
      </w:r>
      <w:r w:rsidRPr="00AD5F70">
        <w:t>В данной работе будет рассматриваться п</w:t>
      </w:r>
      <w:r w:rsidR="008C3B2C">
        <w:t>рименение высокопроизводительного</w:t>
      </w:r>
      <w:r w:rsidR="00FF0D85">
        <w:t xml:space="preserve"> </w:t>
      </w:r>
      <w:r w:rsidR="008C3B2C">
        <w:t>программного обеспечения</w:t>
      </w:r>
      <w:r w:rsidRPr="00AD5F70">
        <w:t xml:space="preserve"> для</w:t>
      </w:r>
      <w:r w:rsidR="00791C81" w:rsidRPr="00AD5F70">
        <w:t xml:space="preserve"> аналитического</w:t>
      </w:r>
      <w:r w:rsidR="00EB367C">
        <w:t xml:space="preserve"> вычисления справедливой цены </w:t>
      </w:r>
      <w:r w:rsidRPr="00AD5F70">
        <w:t>опциона</w:t>
      </w:r>
      <w:r w:rsidR="00EB367C">
        <w:t xml:space="preserve"> </w:t>
      </w:r>
      <w:r w:rsidR="00EB367C" w:rsidRPr="00AD5F70">
        <w:t>европейского</w:t>
      </w:r>
      <w:r w:rsidR="00EB367C">
        <w:t xml:space="preserve"> типа</w:t>
      </w:r>
      <w:r w:rsidRPr="00AD5F70">
        <w:t>.</w:t>
      </w:r>
      <w:r w:rsidR="00791C81" w:rsidRPr="00AD5F70">
        <w:t xml:space="preserve"> Также будет показано, что техника программирования и оптимизация алгоритмов прямым образом влияет на время расчётов, столь важное для финансового рынка.</w:t>
      </w:r>
    </w:p>
    <w:p w:rsidR="00791C81" w:rsidRPr="00AD5F70" w:rsidRDefault="00791C81" w:rsidP="00BB2FBD">
      <w:r w:rsidRPr="00AD5F70">
        <w:t xml:space="preserve">После разработки базового алгоритма вычисления цены будут представлены несколько его </w:t>
      </w:r>
      <w:r w:rsidR="00D66EFE" w:rsidRPr="00AD5F70">
        <w:t xml:space="preserve">оптимизированных версий; ускорение – отношение времени работы базового алгоритма к времени работы ускоренного– будет являться доказательством важности техники программирования и </w:t>
      </w:r>
      <w:proofErr w:type="spellStart"/>
      <w:r w:rsidR="00D66EFE" w:rsidRPr="00AD5F70">
        <w:t>рефакторинга</w:t>
      </w:r>
      <w:proofErr w:type="spellEnd"/>
      <w:r w:rsidR="00D66EFE" w:rsidRPr="00AD5F70">
        <w:t xml:space="preserve"> готового кода.</w:t>
      </w:r>
    </w:p>
    <w:p w:rsidR="00791C81" w:rsidRPr="00F65F10" w:rsidRDefault="00791C81" w:rsidP="00BB2FBD"/>
    <w:p w:rsidR="00072614" w:rsidRDefault="00D66EFE" w:rsidP="00BB2FBD">
      <w:r>
        <w:br w:type="page"/>
      </w:r>
    </w:p>
    <w:p w:rsidR="00A8024F" w:rsidRDefault="00D66EFE" w:rsidP="00505208">
      <w:pPr>
        <w:pStyle w:val="1"/>
        <w:numPr>
          <w:ilvl w:val="0"/>
          <w:numId w:val="10"/>
        </w:numPr>
      </w:pPr>
      <w:bookmarkStart w:id="1" w:name="_Toc523774491"/>
      <w:r w:rsidRPr="008A4405">
        <w:lastRenderedPageBreak/>
        <w:t>Основные понятия и обозначени</w:t>
      </w:r>
      <w:r w:rsidR="007F6063">
        <w:t>я</w:t>
      </w:r>
      <w:bookmarkEnd w:id="1"/>
    </w:p>
    <w:p w:rsidR="00055C7B" w:rsidRDefault="00A8024F" w:rsidP="00505208">
      <w:pPr>
        <w:pStyle w:val="1"/>
        <w:numPr>
          <w:ilvl w:val="1"/>
          <w:numId w:val="10"/>
        </w:numPr>
        <w:rPr>
          <w:sz w:val="28"/>
        </w:rPr>
      </w:pPr>
      <w:bookmarkStart w:id="2" w:name="_Toc523774492"/>
      <w:r w:rsidRPr="00A8024F">
        <w:rPr>
          <w:sz w:val="28"/>
        </w:rPr>
        <w:t>Финансовый рынок</w:t>
      </w:r>
      <w:bookmarkEnd w:id="2"/>
    </w:p>
    <w:p w:rsidR="00055C7B" w:rsidRPr="00055C7B" w:rsidRDefault="00055C7B" w:rsidP="00055C7B"/>
    <w:p w:rsidR="00055C7B" w:rsidRDefault="00055C7B" w:rsidP="00055C7B">
      <w:r w:rsidRPr="00A8024F">
        <w:t>Финансовый рынок</w:t>
      </w:r>
      <w:r>
        <w:t xml:space="preserve"> представляет собой совокупность денежных и валютных рынков, рынков ценных (благородных) металлов, рынков финансовых инструментов, включая ценные бумаги. На рынке финансовых инструментов принято различать: </w:t>
      </w:r>
    </w:p>
    <w:p w:rsidR="00055C7B" w:rsidRDefault="00055C7B" w:rsidP="00505208">
      <w:pPr>
        <w:pStyle w:val="af1"/>
        <w:numPr>
          <w:ilvl w:val="0"/>
          <w:numId w:val="3"/>
        </w:numPr>
        <w:ind w:left="851"/>
      </w:pPr>
      <w:r>
        <w:t xml:space="preserve">основные (первичные) инструменты, </w:t>
      </w:r>
    </w:p>
    <w:p w:rsidR="00055C7B" w:rsidRDefault="00055C7B" w:rsidP="00505208">
      <w:pPr>
        <w:pStyle w:val="af1"/>
        <w:numPr>
          <w:ilvl w:val="0"/>
          <w:numId w:val="3"/>
        </w:numPr>
        <w:ind w:left="851"/>
      </w:pPr>
      <w:r>
        <w:t xml:space="preserve">производные (вторичные) инструменты; </w:t>
      </w:r>
    </w:p>
    <w:p w:rsidR="00055C7B" w:rsidRDefault="00055C7B" w:rsidP="00055C7B">
      <w:r>
        <w:t xml:space="preserve">последние являются сложными финансовыми инструментами, построенными на базе основных (более элементарных) инструментов. К числу основных финансовых инструментов относят ценные бумаги: </w:t>
      </w:r>
    </w:p>
    <w:p w:rsidR="00055C7B" w:rsidRDefault="00055C7B" w:rsidP="00505208">
      <w:pPr>
        <w:pStyle w:val="af1"/>
        <w:numPr>
          <w:ilvl w:val="0"/>
          <w:numId w:val="4"/>
        </w:numPr>
        <w:ind w:left="851"/>
      </w:pPr>
      <w:r>
        <w:t xml:space="preserve">банковский счет, </w:t>
      </w:r>
    </w:p>
    <w:p w:rsidR="00055C7B" w:rsidRDefault="00055C7B" w:rsidP="00505208">
      <w:pPr>
        <w:pStyle w:val="af1"/>
        <w:numPr>
          <w:ilvl w:val="0"/>
          <w:numId w:val="4"/>
        </w:numPr>
        <w:ind w:left="851"/>
      </w:pPr>
      <w:r>
        <w:t xml:space="preserve">облигации, </w:t>
      </w:r>
    </w:p>
    <w:p w:rsidR="00055C7B" w:rsidRDefault="00055C7B" w:rsidP="00505208">
      <w:pPr>
        <w:pStyle w:val="af1"/>
        <w:numPr>
          <w:ilvl w:val="0"/>
          <w:numId w:val="4"/>
        </w:numPr>
        <w:ind w:left="851"/>
      </w:pPr>
      <w:r>
        <w:t xml:space="preserve">акции. </w:t>
      </w:r>
    </w:p>
    <w:p w:rsidR="00055C7B" w:rsidRDefault="00055C7B" w:rsidP="00055C7B">
      <w:r>
        <w:t xml:space="preserve">К производным финансовым инструментам относят: </w:t>
      </w:r>
    </w:p>
    <w:p w:rsidR="00055C7B" w:rsidRDefault="00055C7B" w:rsidP="00505208">
      <w:pPr>
        <w:pStyle w:val="af1"/>
        <w:numPr>
          <w:ilvl w:val="0"/>
          <w:numId w:val="5"/>
        </w:numPr>
        <w:ind w:left="851"/>
      </w:pPr>
      <w:r>
        <w:t xml:space="preserve">опционы, </w:t>
      </w:r>
    </w:p>
    <w:p w:rsidR="00055C7B" w:rsidRDefault="00055C7B" w:rsidP="00505208">
      <w:pPr>
        <w:pStyle w:val="af1"/>
        <w:numPr>
          <w:ilvl w:val="0"/>
          <w:numId w:val="5"/>
        </w:numPr>
        <w:ind w:left="851"/>
      </w:pPr>
      <w:r>
        <w:t xml:space="preserve">фьючерсные контракты, </w:t>
      </w:r>
    </w:p>
    <w:p w:rsidR="00055C7B" w:rsidRDefault="00055C7B" w:rsidP="00505208">
      <w:pPr>
        <w:pStyle w:val="af1"/>
        <w:numPr>
          <w:ilvl w:val="0"/>
          <w:numId w:val="5"/>
        </w:numPr>
        <w:ind w:left="851"/>
      </w:pPr>
      <w:r>
        <w:t xml:space="preserve">варранты, </w:t>
      </w:r>
    </w:p>
    <w:p w:rsidR="00055C7B" w:rsidRDefault="00055C7B" w:rsidP="00505208">
      <w:pPr>
        <w:pStyle w:val="af1"/>
        <w:numPr>
          <w:ilvl w:val="0"/>
          <w:numId w:val="5"/>
        </w:numPr>
        <w:ind w:left="851"/>
      </w:pPr>
      <w:r>
        <w:t xml:space="preserve">свопы, </w:t>
      </w:r>
    </w:p>
    <w:p w:rsidR="00055C7B" w:rsidRDefault="00055C7B" w:rsidP="00505208">
      <w:pPr>
        <w:pStyle w:val="af1"/>
        <w:numPr>
          <w:ilvl w:val="0"/>
          <w:numId w:val="5"/>
        </w:numPr>
        <w:ind w:left="851"/>
      </w:pPr>
      <w:r>
        <w:t>комбинации и т. д.</w:t>
      </w:r>
    </w:p>
    <w:p w:rsidR="00055C7B" w:rsidRDefault="00055C7B" w:rsidP="00055C7B">
      <w:r>
        <w:t>В данной работе рассматриваются операции с самыми популярными финансовыми инструментами – опционами.</w:t>
      </w:r>
    </w:p>
    <w:p w:rsidR="00055C7B" w:rsidRPr="00055C7B" w:rsidRDefault="00055C7B" w:rsidP="00055C7B"/>
    <w:p w:rsidR="00055C7B" w:rsidRDefault="00055C7B" w:rsidP="00505208">
      <w:pPr>
        <w:pStyle w:val="1"/>
        <w:numPr>
          <w:ilvl w:val="1"/>
          <w:numId w:val="10"/>
        </w:numPr>
      </w:pPr>
      <w:bookmarkStart w:id="3" w:name="_Toc523774493"/>
      <w:r w:rsidRPr="00A8024F">
        <w:t>Финансовая модель</w:t>
      </w:r>
      <w:bookmarkEnd w:id="3"/>
    </w:p>
    <w:p w:rsidR="00055C7B" w:rsidRPr="00055C7B" w:rsidRDefault="00055C7B" w:rsidP="00055C7B"/>
    <w:p w:rsidR="00055C7B" w:rsidRPr="00BB2FBD" w:rsidRDefault="00055C7B" w:rsidP="00055C7B">
      <w:pPr>
        <w:rPr>
          <w:szCs w:val="28"/>
        </w:rPr>
      </w:pPr>
      <w:r w:rsidRPr="004D7832">
        <w:rPr>
          <w:szCs w:val="28"/>
        </w:rPr>
        <w:t xml:space="preserve"> (этот раздел написан с использованием материалов из источников [</w:t>
      </w:r>
      <w:r w:rsidRPr="004D7832">
        <w:rPr>
          <w:szCs w:val="28"/>
        </w:rPr>
        <w:fldChar w:fldCharType="begin"/>
      </w:r>
      <w:r w:rsidRPr="004D7832">
        <w:rPr>
          <w:szCs w:val="28"/>
        </w:rPr>
        <w:instrText xml:space="preserve"> REF _Ref503282239 \r \h </w:instrText>
      </w:r>
      <w:r>
        <w:rPr>
          <w:szCs w:val="28"/>
        </w:rPr>
        <w:instrText xml:space="preserve"> \* MERGEFORMAT </w:instrText>
      </w:r>
      <w:r w:rsidRPr="004D7832">
        <w:rPr>
          <w:szCs w:val="28"/>
        </w:rPr>
      </w:r>
      <w:r w:rsidRPr="004D7832">
        <w:rPr>
          <w:szCs w:val="28"/>
        </w:rPr>
        <w:fldChar w:fldCharType="separate"/>
      </w:r>
      <w:r w:rsidRPr="004D7832">
        <w:rPr>
          <w:szCs w:val="28"/>
          <w:cs/>
        </w:rPr>
        <w:t>‎</w:t>
      </w:r>
      <w:r w:rsidRPr="004D7832">
        <w:rPr>
          <w:szCs w:val="28"/>
        </w:rPr>
        <w:t>2</w:t>
      </w:r>
      <w:r w:rsidRPr="004D7832">
        <w:rPr>
          <w:szCs w:val="28"/>
        </w:rPr>
        <w:fldChar w:fldCharType="end"/>
      </w:r>
      <w:proofErr w:type="gramStart"/>
      <w:r w:rsidRPr="004D7832">
        <w:rPr>
          <w:szCs w:val="28"/>
        </w:rPr>
        <w:t>],[</w:t>
      </w:r>
      <w:proofErr w:type="gramEnd"/>
      <w:r w:rsidRPr="004D7832">
        <w:rPr>
          <w:szCs w:val="28"/>
          <w:lang w:val="en-US"/>
        </w:rPr>
        <w:fldChar w:fldCharType="begin"/>
      </w:r>
      <w:r w:rsidRPr="004D7832">
        <w:rPr>
          <w:szCs w:val="28"/>
        </w:rPr>
        <w:instrText xml:space="preserve"> REF _Ref503282303 \r \h  \* </w:instrText>
      </w:r>
      <w:r>
        <w:rPr>
          <w:szCs w:val="28"/>
          <w:lang w:val="en-US"/>
        </w:rPr>
        <w:instrText>MERGEFORMAT</w:instrText>
      </w:r>
      <w:r w:rsidRPr="004D7832">
        <w:rPr>
          <w:szCs w:val="28"/>
        </w:rPr>
        <w:instrText xml:space="preserve"> </w:instrText>
      </w:r>
      <w:r w:rsidRPr="004D7832">
        <w:rPr>
          <w:szCs w:val="28"/>
          <w:lang w:val="en-US"/>
        </w:rPr>
      </w:r>
      <w:r w:rsidRPr="004D7832">
        <w:rPr>
          <w:szCs w:val="28"/>
          <w:lang w:val="en-US"/>
        </w:rPr>
        <w:fldChar w:fldCharType="separate"/>
      </w:r>
      <w:r w:rsidRPr="004D7832">
        <w:rPr>
          <w:szCs w:val="28"/>
          <w:cs/>
        </w:rPr>
        <w:t>‎</w:t>
      </w:r>
      <w:r w:rsidRPr="004D7832">
        <w:rPr>
          <w:szCs w:val="28"/>
        </w:rPr>
        <w:t>5</w:t>
      </w:r>
      <w:r w:rsidRPr="004D7832">
        <w:rPr>
          <w:szCs w:val="28"/>
          <w:lang w:val="en-US"/>
        </w:rPr>
        <w:fldChar w:fldCharType="end"/>
      </w:r>
      <w:r w:rsidRPr="004D7832">
        <w:rPr>
          <w:szCs w:val="28"/>
        </w:rPr>
        <w:t>].)</w:t>
      </w:r>
    </w:p>
    <w:p w:rsidR="00055C7B" w:rsidRPr="00055C7B" w:rsidRDefault="00055C7B" w:rsidP="00055C7B">
      <w:pPr>
        <w:rPr>
          <w:bCs/>
          <w:szCs w:val="28"/>
        </w:rPr>
      </w:pPr>
      <w:r w:rsidRPr="00AA65A6">
        <w:rPr>
          <w:bCs/>
          <w:szCs w:val="28"/>
        </w:rPr>
        <w:t>Исходя из особенностей организации финансовых рынков различных стран мира выделяют три основные модели: североамериканскую (рыночную, характерные пример – США), европейскую (банковскую, пример – Германия) и смешанную.</w:t>
      </w:r>
    </w:p>
    <w:p w:rsidR="00055C7B" w:rsidRPr="00AA65A6" w:rsidRDefault="00055C7B" w:rsidP="00055C7B">
      <w:pPr>
        <w:spacing w:line="240" w:lineRule="auto"/>
      </w:pPr>
      <w:r w:rsidRPr="00AA65A6">
        <w:t xml:space="preserve">К основным характеристикам европейской модели относятся: </w:t>
      </w:r>
    </w:p>
    <w:p w:rsidR="00055C7B" w:rsidRPr="00AA65A6" w:rsidRDefault="00055C7B" w:rsidP="00505208">
      <w:pPr>
        <w:pStyle w:val="af1"/>
        <w:numPr>
          <w:ilvl w:val="0"/>
          <w:numId w:val="1"/>
        </w:numPr>
        <w:spacing w:line="240" w:lineRule="auto"/>
      </w:pPr>
      <w:r>
        <w:t>Н</w:t>
      </w:r>
      <w:r w:rsidRPr="00AA65A6">
        <w:t xml:space="preserve">изкая доля акционерного капитала, высокая доля финансирования за счет выпуска облигационных займов (соотношение облигаций и акций – 10:1); </w:t>
      </w:r>
    </w:p>
    <w:p w:rsidR="00055C7B" w:rsidRPr="00AA65A6" w:rsidRDefault="00055C7B" w:rsidP="00505208">
      <w:pPr>
        <w:pStyle w:val="af1"/>
        <w:numPr>
          <w:ilvl w:val="0"/>
          <w:numId w:val="1"/>
        </w:numPr>
        <w:spacing w:line="240" w:lineRule="auto"/>
      </w:pPr>
      <w:r>
        <w:t>Д</w:t>
      </w:r>
      <w:r w:rsidRPr="00AA65A6">
        <w:t xml:space="preserve">оминирующая роль коммерческих банков на финансовом рынке; </w:t>
      </w:r>
    </w:p>
    <w:p w:rsidR="00055C7B" w:rsidRPr="00AA65A6" w:rsidRDefault="00055C7B" w:rsidP="00505208">
      <w:pPr>
        <w:pStyle w:val="af1"/>
        <w:numPr>
          <w:ilvl w:val="0"/>
          <w:numId w:val="1"/>
        </w:numPr>
        <w:spacing w:line="240" w:lineRule="auto"/>
      </w:pPr>
      <w:r>
        <w:t>Т</w:t>
      </w:r>
      <w:r w:rsidRPr="00AA65A6">
        <w:t xml:space="preserve">радиция прямого кредитования на покрытие дефицита бюджета наряду с выпуском государством ценных бумаг; </w:t>
      </w:r>
    </w:p>
    <w:p w:rsidR="00055C7B" w:rsidRPr="000277E7" w:rsidRDefault="00055C7B" w:rsidP="00505208">
      <w:pPr>
        <w:pStyle w:val="af1"/>
        <w:numPr>
          <w:ilvl w:val="0"/>
          <w:numId w:val="1"/>
        </w:numPr>
      </w:pPr>
      <w:r>
        <w:t>В</w:t>
      </w:r>
      <w:r w:rsidRPr="00AA65A6">
        <w:t>ысокая доля прямого банковского кредита (50-60%) в ф</w:t>
      </w:r>
      <w:r>
        <w:t>инансировании экономики страны</w:t>
      </w:r>
      <w:r w:rsidRPr="000277E7">
        <w:t>.</w:t>
      </w:r>
    </w:p>
    <w:p w:rsidR="00055C7B" w:rsidRPr="00AA65A6" w:rsidRDefault="00055C7B" w:rsidP="00055C7B">
      <w:r w:rsidRPr="00AA65A6">
        <w:t>Для моделирования рынка будем использовать модель</w:t>
      </w:r>
      <w:r w:rsidRPr="006D3746">
        <w:t xml:space="preserve"> </w:t>
      </w:r>
      <w:r w:rsidRPr="00AA65A6">
        <w:t>Блэка-Шоулза</w:t>
      </w:r>
      <w:r w:rsidRPr="00FF0D85">
        <w:t xml:space="preserve"> </w:t>
      </w:r>
      <w:r>
        <w:fldChar w:fldCharType="begin"/>
      </w:r>
      <w:r>
        <w:instrText xml:space="preserve"> REF _Ref503281727 \r \h  \* MERGEFORMAT </w:instrText>
      </w:r>
      <w:r>
        <w:fldChar w:fldCharType="separate"/>
      </w:r>
      <w:r>
        <w:rPr>
          <w:cs/>
        </w:rPr>
        <w:t>‎</w:t>
      </w:r>
      <w:r w:rsidRPr="00FF0D85">
        <w:t>[</w:t>
      </w:r>
      <w:r>
        <w:t>1</w:t>
      </w:r>
      <w:r>
        <w:fldChar w:fldCharType="end"/>
      </w:r>
      <w:r w:rsidRPr="00FF0D85">
        <w:t>]</w:t>
      </w:r>
      <w:r w:rsidRPr="00AA65A6">
        <w:t>, представляющую собой систему дифференциальных уравнений:</w:t>
      </w:r>
    </w:p>
    <w:p w:rsidR="00055C7B" w:rsidRPr="00AA65A6" w:rsidRDefault="00C63A23" w:rsidP="00055C7B">
      <w:pPr>
        <w:pStyle w:val="Default"/>
        <w:tabs>
          <w:tab w:val="left" w:pos="7088"/>
        </w:tabs>
        <w:spacing w:line="360" w:lineRule="auto"/>
        <w:ind w:firstLine="708"/>
        <w:jc w:val="both"/>
        <w:rPr>
          <w:b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&gt;0                                                     (1)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+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σd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                                (2)</m:t>
                  </m:r>
                </m:e>
              </m:eqArr>
            </m:e>
          </m:d>
        </m:oMath>
      </m:oMathPara>
    </w:p>
    <w:p w:rsidR="00055C7B" w:rsidRDefault="00055C7B" w:rsidP="00055C7B">
      <w:r w:rsidRPr="00AA65A6">
        <w:t>Уравнение (1) – ОДУ, отражающее</w:t>
      </w:r>
      <w:r w:rsidRPr="005207EE">
        <w:t xml:space="preserve"> </w:t>
      </w:r>
      <w:r w:rsidRPr="00AA65A6">
        <w:t xml:space="preserve">изменение цены облигации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AA65A6">
        <w:rPr>
          <w:i/>
          <w:iCs/>
        </w:rPr>
        <w:t>.</w:t>
      </w:r>
      <w:r>
        <w:rPr>
          <w:i/>
          <w:iCs/>
        </w:rPr>
        <w:t xml:space="preserve"> </w:t>
      </w:r>
      <w:r w:rsidRPr="00AA65A6">
        <w:t>На</w:t>
      </w:r>
      <w:r w:rsidRPr="005207EE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AA65A6">
        <w:t xml:space="preserve">  влияет</w:t>
      </w:r>
      <w:r w:rsidRPr="00FF0D85">
        <w:t xml:space="preserve"> </w:t>
      </w:r>
      <w:r w:rsidRPr="00AA65A6">
        <w:rPr>
          <w:i/>
          <w:iCs/>
        </w:rPr>
        <w:t xml:space="preserve">r </w:t>
      </w:r>
      <w:r w:rsidRPr="00AA65A6">
        <w:t xml:space="preserve">– фиксированный процент. </w:t>
      </w:r>
    </w:p>
    <w:p w:rsidR="00055C7B" w:rsidRPr="00AA65A6" w:rsidRDefault="00055C7B" w:rsidP="00055C7B">
      <w:r w:rsidRPr="00AA65A6">
        <w:t xml:space="preserve">Уравнение (2) – стохастическое ДУ, описывающее эволюцию цены акции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AA65A6">
        <w:t>. Оно содержит</w:t>
      </w:r>
      <w:r>
        <w:rPr>
          <w:lang w:val="en-US"/>
        </w:rPr>
        <w:t xml:space="preserve"> </w:t>
      </w:r>
      <w:r>
        <w:t>следующие параметры</w:t>
      </w:r>
      <w:r w:rsidRPr="00AA65A6">
        <w:t>:</w:t>
      </w:r>
    </w:p>
    <w:p w:rsidR="00055C7B" w:rsidRPr="00AA65A6" w:rsidRDefault="00055C7B" w:rsidP="00505208">
      <w:pPr>
        <w:pStyle w:val="af1"/>
        <w:numPr>
          <w:ilvl w:val="0"/>
          <w:numId w:val="2"/>
        </w:numPr>
      </w:pPr>
      <w:r w:rsidRPr="00E324BF">
        <w:rPr>
          <w:i/>
          <w:iCs/>
        </w:rPr>
        <w:lastRenderedPageBreak/>
        <w:t>δ</w:t>
      </w:r>
      <w:r w:rsidRPr="00E324BF">
        <w:rPr>
          <w:i/>
          <w:iCs/>
          <w:lang w:val="en-US"/>
        </w:rPr>
        <w:t xml:space="preserve"> </w:t>
      </w:r>
      <w:r w:rsidRPr="00E324BF">
        <w:rPr>
          <w:rFonts w:eastAsiaTheme="majorEastAsia"/>
          <w:spacing w:val="-10"/>
          <w:kern w:val="28"/>
        </w:rPr>
        <w:t xml:space="preserve">– </w:t>
      </w:r>
      <w:r w:rsidRPr="00AA65A6">
        <w:t xml:space="preserve"> ставка дивиденда</w:t>
      </w:r>
    </w:p>
    <w:p w:rsidR="00055C7B" w:rsidRPr="00E324BF" w:rsidRDefault="00055C7B" w:rsidP="00505208">
      <w:pPr>
        <w:pStyle w:val="af1"/>
        <w:numPr>
          <w:ilvl w:val="0"/>
          <w:numId w:val="2"/>
        </w:numPr>
        <w:rPr>
          <w:color w:val="333333"/>
          <w:shd w:val="clear" w:color="auto" w:fill="FFFFFF" w:themeFill="background1"/>
        </w:rPr>
      </w:pPr>
      <m:oMath>
        <m:r>
          <w:rPr>
            <w:rFonts w:ascii="Cambria Math" w:eastAsiaTheme="majorEastAsia" w:hAnsi="Cambria Math"/>
            <w:spacing w:val="-10"/>
            <w:kern w:val="28"/>
          </w:rPr>
          <m:t>σ-</m:t>
        </m:r>
      </m:oMath>
      <w:r w:rsidRPr="00E324BF">
        <w:rPr>
          <w:rFonts w:eastAsiaTheme="majorEastAsia"/>
          <w:spacing w:val="-10"/>
          <w:kern w:val="28"/>
        </w:rPr>
        <w:t xml:space="preserve"> </w:t>
      </w:r>
      <w:r w:rsidRPr="000277E7">
        <w:t>волатильность, изменчивость — статистический финансовый показатель, характеризующий изменчивость цены.</w:t>
      </w:r>
    </w:p>
    <w:p w:rsidR="00055C7B" w:rsidRPr="00E324BF" w:rsidRDefault="00055C7B" w:rsidP="00505208">
      <w:pPr>
        <w:pStyle w:val="af1"/>
        <w:numPr>
          <w:ilvl w:val="0"/>
          <w:numId w:val="2"/>
        </w:numPr>
        <w:rPr>
          <w:color w:val="333333"/>
          <w:shd w:val="clear" w:color="auto" w:fill="F3F1ED"/>
        </w:rPr>
      </w:pPr>
      <m:oMath>
        <m:r>
          <w:rPr>
            <w:rFonts w:ascii="Cambria Math" w:hAnsi="Cambria Math"/>
          </w:rPr>
          <m:t>W=W(t)</m:t>
        </m:r>
      </m:oMath>
      <w:r w:rsidRPr="00E324BF">
        <w:rPr>
          <w:rFonts w:eastAsiaTheme="majorEastAsia"/>
          <w:spacing w:val="-10"/>
          <w:kern w:val="28"/>
        </w:rPr>
        <w:t xml:space="preserve">– </w:t>
      </w:r>
      <w:proofErr w:type="spellStart"/>
      <w:r w:rsidRPr="00AA65A6">
        <w:t>Винеровский</w:t>
      </w:r>
      <w:proofErr w:type="spellEnd"/>
      <w:r w:rsidRPr="00AA65A6">
        <w:t xml:space="preserve"> случайный процесс</w:t>
      </w:r>
      <w:r w:rsidRPr="00B62D9C">
        <w:t xml:space="preserve"> </w:t>
      </w:r>
      <w:r w:rsidRPr="00E324BF">
        <w:rPr>
          <w:highlight w:val="red"/>
        </w:rPr>
        <w:t>//</w:t>
      </w:r>
      <w:r w:rsidRPr="00E324BF">
        <w:rPr>
          <w:highlight w:val="red"/>
          <w:lang w:val="en-US"/>
        </w:rPr>
        <w:t>Add</w:t>
      </w:r>
      <w:r w:rsidRPr="00E324BF">
        <w:rPr>
          <w:highlight w:val="red"/>
        </w:rPr>
        <w:t xml:space="preserve"> </w:t>
      </w:r>
      <w:r w:rsidRPr="00E324BF">
        <w:rPr>
          <w:lang w:val="en-US"/>
        </w:rPr>
        <w:t>reference</w:t>
      </w:r>
    </w:p>
    <w:p w:rsidR="00055C7B" w:rsidRPr="00E324BF" w:rsidRDefault="00C63A23" w:rsidP="00505208">
      <w:pPr>
        <w:pStyle w:val="af1"/>
        <w:numPr>
          <w:ilvl w:val="0"/>
          <w:numId w:val="2"/>
        </w:numPr>
        <w:rPr>
          <w:rFonts w:eastAsiaTheme="majorEastAsia"/>
          <w:spacing w:val="-10"/>
          <w:kern w:val="28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spacing w:val="-10"/>
                <w:kern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spacing w:val="-10"/>
                <w:kern w:val="28"/>
                <w:lang w:val="en-US"/>
              </w:rPr>
              <m:t>S</m:t>
            </m:r>
          </m:e>
          <m:sub>
            <m:r>
              <w:rPr>
                <w:rFonts w:ascii="Cambria Math" w:eastAsiaTheme="majorEastAsia" w:hAnsi="Cambria Math"/>
                <w:spacing w:val="-10"/>
                <w:kern w:val="28"/>
              </w:rPr>
              <m:t>0</m:t>
            </m:r>
          </m:sub>
        </m:sSub>
      </m:oMath>
      <w:r w:rsidR="00055C7B" w:rsidRPr="00E324BF">
        <w:rPr>
          <w:rFonts w:eastAsiaTheme="majorEastAsia"/>
          <w:spacing w:val="-10"/>
          <w:kern w:val="28"/>
        </w:rPr>
        <w:t xml:space="preserve"> – начальная цена акции</w:t>
      </w:r>
    </w:p>
    <w:p w:rsidR="00055C7B" w:rsidRPr="0036320E" w:rsidRDefault="00C63A23" w:rsidP="00505208">
      <w:pPr>
        <w:pStyle w:val="af1"/>
        <w:numPr>
          <w:ilvl w:val="0"/>
          <w:numId w:val="2"/>
        </w:numPr>
        <w:rPr>
          <w:rFonts w:eastAsiaTheme="majorEastAsia"/>
          <w:spacing w:val="-10"/>
          <w:kern w:val="28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spacing w:val="-10"/>
                <w:kern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/>
                <w:spacing w:val="-10"/>
                <w:kern w:val="28"/>
                <w:lang w:val="en-US"/>
              </w:rPr>
              <m:t>B</m:t>
            </m:r>
          </m:e>
          <m:sub>
            <m:r>
              <w:rPr>
                <w:rFonts w:ascii="Cambria Math" w:eastAsiaTheme="majorEastAsia" w:hAnsi="Cambria Math"/>
                <w:spacing w:val="-10"/>
                <w:kern w:val="28"/>
              </w:rPr>
              <m:t>0</m:t>
            </m:r>
          </m:sub>
        </m:sSub>
      </m:oMath>
      <w:r w:rsidR="00055C7B" w:rsidRPr="00E324BF">
        <w:rPr>
          <w:rFonts w:eastAsiaTheme="majorEastAsia"/>
          <w:spacing w:val="-10"/>
          <w:kern w:val="28"/>
        </w:rPr>
        <w:t xml:space="preserve"> – начальная цена облигации</w:t>
      </w:r>
    </w:p>
    <w:p w:rsidR="00055C7B" w:rsidRDefault="00055C7B" w:rsidP="00055C7B">
      <w:r>
        <w:t>С</w:t>
      </w:r>
      <w:r w:rsidRPr="00AA65A6">
        <w:t>исте</w:t>
      </w:r>
      <w:r>
        <w:t>ма имеет аналитическое решение при следующих ограничениях:</w:t>
      </w:r>
    </w:p>
    <w:p w:rsidR="00055C7B" w:rsidRDefault="00055C7B" w:rsidP="00055C7B">
      <w:pPr>
        <w:rPr>
          <w:b/>
        </w:rPr>
      </w:pPr>
      <w:r w:rsidRPr="00B002DC">
        <w:rPr>
          <w:b/>
        </w:rPr>
        <w:t>Ограничения на активы:</w:t>
      </w:r>
    </w:p>
    <w:p w:rsidR="00055C7B" w:rsidRPr="00B002DC" w:rsidRDefault="00055C7B" w:rsidP="00505208">
      <w:pPr>
        <w:pStyle w:val="af1"/>
        <w:numPr>
          <w:ilvl w:val="0"/>
          <w:numId w:val="7"/>
        </w:numPr>
        <w:rPr>
          <w:b/>
        </w:rPr>
      </w:pPr>
      <w:proofErr w:type="spellStart"/>
      <w:r w:rsidRPr="00B002DC">
        <w:rPr>
          <w:i/>
        </w:rPr>
        <w:t>безрисковая</w:t>
      </w:r>
      <w:proofErr w:type="spellEnd"/>
      <w:r w:rsidRPr="00B002DC">
        <w:rPr>
          <w:i/>
        </w:rPr>
        <w:t xml:space="preserve"> ставка</w:t>
      </w:r>
      <w:r>
        <w:t xml:space="preserve">. Норма доходности </w:t>
      </w:r>
      <w:proofErr w:type="spellStart"/>
      <w:r>
        <w:t>безрискового</w:t>
      </w:r>
      <w:proofErr w:type="spellEnd"/>
      <w:r>
        <w:t xml:space="preserve"> актива постоянна</w:t>
      </w:r>
    </w:p>
    <w:p w:rsidR="00055C7B" w:rsidRDefault="00055C7B" w:rsidP="00505208">
      <w:pPr>
        <w:pStyle w:val="af1"/>
        <w:numPr>
          <w:ilvl w:val="0"/>
          <w:numId w:val="7"/>
        </w:numPr>
      </w:pPr>
      <w:r w:rsidRPr="00B002DC">
        <w:rPr>
          <w:i/>
        </w:rPr>
        <w:t>случайное блуждание</w:t>
      </w:r>
      <w:r>
        <w:t xml:space="preserve">. Цены подчиняются модели геометрического броуновского движения, и мы предположим, что его дрейф и волатильность постоянны </w:t>
      </w:r>
    </w:p>
    <w:p w:rsidR="00055C7B" w:rsidRDefault="00055C7B" w:rsidP="00505208">
      <w:pPr>
        <w:pStyle w:val="af1"/>
        <w:numPr>
          <w:ilvl w:val="0"/>
          <w:numId w:val="7"/>
        </w:numPr>
      </w:pPr>
      <w:r w:rsidRPr="00B002DC">
        <w:rPr>
          <w:i/>
        </w:rPr>
        <w:t>Акции не выплачивают дивиденды</w:t>
      </w:r>
      <w:r>
        <w:t>.</w:t>
      </w:r>
    </w:p>
    <w:p w:rsidR="00055C7B" w:rsidRPr="00B002DC" w:rsidRDefault="00055C7B" w:rsidP="00055C7B">
      <w:pPr>
        <w:pStyle w:val="af1"/>
        <w:ind w:left="0"/>
        <w:rPr>
          <w:b/>
        </w:rPr>
      </w:pPr>
      <w:r>
        <w:rPr>
          <w:b/>
        </w:rPr>
        <w:t>Ограничения</w:t>
      </w:r>
      <w:r w:rsidRPr="00B002DC">
        <w:rPr>
          <w:b/>
        </w:rPr>
        <w:t xml:space="preserve"> рынк</w:t>
      </w:r>
      <w:r>
        <w:rPr>
          <w:b/>
        </w:rPr>
        <w:t>а</w:t>
      </w:r>
      <w:r w:rsidRPr="00B002DC">
        <w:rPr>
          <w:b/>
        </w:rPr>
        <w:t>:</w:t>
      </w:r>
    </w:p>
    <w:p w:rsidR="00055C7B" w:rsidRDefault="00055C7B" w:rsidP="00505208">
      <w:pPr>
        <w:pStyle w:val="af1"/>
        <w:numPr>
          <w:ilvl w:val="0"/>
          <w:numId w:val="8"/>
        </w:numPr>
        <w:ind w:left="1418"/>
      </w:pPr>
      <w:r>
        <w:t xml:space="preserve">Нет возможности арбитража (т. е. нет возможности получить </w:t>
      </w:r>
      <w:proofErr w:type="spellStart"/>
      <w:r>
        <w:t>безрисковую</w:t>
      </w:r>
      <w:proofErr w:type="spellEnd"/>
      <w:r>
        <w:t xml:space="preserve"> прибыль).</w:t>
      </w:r>
    </w:p>
    <w:p w:rsidR="00055C7B" w:rsidRDefault="00055C7B" w:rsidP="00505208">
      <w:pPr>
        <w:pStyle w:val="af1"/>
        <w:numPr>
          <w:ilvl w:val="0"/>
          <w:numId w:val="8"/>
        </w:numPr>
        <w:ind w:left="1418"/>
      </w:pPr>
      <w:r>
        <w:t xml:space="preserve">Можно брать и предоставлять в долг любую сумму, даже дробную, наличных денег по </w:t>
      </w:r>
      <w:proofErr w:type="spellStart"/>
      <w:r>
        <w:t>безрисковой</w:t>
      </w:r>
      <w:proofErr w:type="spellEnd"/>
      <w:r>
        <w:t xml:space="preserve"> ставке.</w:t>
      </w:r>
    </w:p>
    <w:p w:rsidR="00055C7B" w:rsidRDefault="00055C7B" w:rsidP="00505208">
      <w:pPr>
        <w:pStyle w:val="af1"/>
        <w:numPr>
          <w:ilvl w:val="0"/>
          <w:numId w:val="8"/>
        </w:numPr>
        <w:ind w:left="1418"/>
      </w:pPr>
      <w:r>
        <w:t>Можно купить и продать любую сумму, даже дробную, акций (включая «короткие продажи»).</w:t>
      </w:r>
    </w:p>
    <w:p w:rsidR="00055C7B" w:rsidRPr="00B002DC" w:rsidRDefault="00055C7B" w:rsidP="00505208">
      <w:pPr>
        <w:pStyle w:val="af1"/>
        <w:numPr>
          <w:ilvl w:val="0"/>
          <w:numId w:val="8"/>
        </w:numPr>
        <w:ind w:left="1418"/>
      </w:pPr>
      <w:r>
        <w:t>Вышеуказанные транзакции не несут никаких сборов или затрат.</w:t>
      </w:r>
    </w:p>
    <w:p w:rsidR="00055C7B" w:rsidRPr="00AA65A6" w:rsidRDefault="00055C7B" w:rsidP="00055C7B">
      <w:r>
        <w:t>В этом случае ц</w:t>
      </w:r>
      <w:r w:rsidRPr="00AA65A6">
        <w:t xml:space="preserve">ену акции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AA65A6">
        <w:rPr>
          <w:iCs/>
        </w:rPr>
        <w:t xml:space="preserve"> можно найти с помощью формулы (3):</w:t>
      </w:r>
    </w:p>
    <w:p w:rsidR="00055C7B" w:rsidRPr="00AA65A6" w:rsidRDefault="00C63A23" w:rsidP="00055C7B">
      <w:pPr>
        <w:pStyle w:val="Default"/>
        <w:tabs>
          <w:tab w:val="left" w:pos="709"/>
        </w:tabs>
        <w:spacing w:line="360" w:lineRule="auto"/>
        <w:ind w:firstLine="708"/>
        <w:jc w:val="center"/>
        <w:rPr>
          <w:rFonts w:eastAsiaTheme="majorEastAsia"/>
          <w:spacing w:val="-10"/>
          <w:kern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r-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>t+ σ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</m:t>
                </m:r>
              </m:sub>
            </m:sSub>
          </m:sup>
        </m:sSup>
      </m:oMath>
      <w:r w:rsidR="00055C7B" w:rsidRPr="00EE259C">
        <w:rPr>
          <w:iCs/>
          <w:szCs w:val="28"/>
        </w:rPr>
        <w:tab/>
      </w:r>
      <w:r w:rsidR="00055C7B" w:rsidRPr="00EE259C">
        <w:rPr>
          <w:iCs/>
          <w:szCs w:val="28"/>
        </w:rPr>
        <w:tab/>
      </w:r>
      <w:r w:rsidR="00055C7B" w:rsidRPr="00EE259C">
        <w:rPr>
          <w:iCs/>
          <w:szCs w:val="28"/>
        </w:rPr>
        <w:tab/>
      </w:r>
      <w:r w:rsidR="00055C7B" w:rsidRPr="00EE259C">
        <w:rPr>
          <w:iCs/>
          <w:szCs w:val="28"/>
        </w:rPr>
        <w:tab/>
      </w:r>
      <w:r w:rsidR="00055C7B" w:rsidRPr="00AA65A6">
        <w:rPr>
          <w:iCs/>
          <w:szCs w:val="28"/>
        </w:rPr>
        <w:t>(3)</w:t>
      </w:r>
    </w:p>
    <w:p w:rsidR="00055C7B" w:rsidRDefault="00055C7B" w:rsidP="00055C7B">
      <w:pPr>
        <w:pStyle w:val="Default"/>
        <w:spacing w:line="360" w:lineRule="auto"/>
        <w:ind w:firstLine="708"/>
        <w:jc w:val="both"/>
        <w:rPr>
          <w:rFonts w:eastAsiaTheme="majorEastAsia"/>
          <w:spacing w:val="-10"/>
          <w:kern w:val="28"/>
        </w:rPr>
      </w:pPr>
    </w:p>
    <w:p w:rsidR="00055C7B" w:rsidRPr="00055C7B" w:rsidRDefault="00055C7B" w:rsidP="00055C7B">
      <w:pPr>
        <w:spacing w:after="160" w:line="259" w:lineRule="auto"/>
        <w:ind w:firstLine="0"/>
        <w:jc w:val="left"/>
        <w:rPr>
          <w:color w:val="000000"/>
          <w:szCs w:val="24"/>
        </w:rPr>
      </w:pPr>
      <w:r>
        <w:br w:type="page"/>
      </w:r>
    </w:p>
    <w:p w:rsidR="00055C7B" w:rsidRPr="00055C7B" w:rsidRDefault="00055C7B" w:rsidP="00505208">
      <w:pPr>
        <w:pStyle w:val="1"/>
        <w:numPr>
          <w:ilvl w:val="1"/>
          <w:numId w:val="10"/>
        </w:numPr>
      </w:pPr>
      <w:bookmarkStart w:id="4" w:name="_Toc523774494"/>
      <w:r w:rsidRPr="00055C7B">
        <w:lastRenderedPageBreak/>
        <w:t xml:space="preserve">Понятие европейского </w:t>
      </w:r>
      <w:r w:rsidRPr="00055C7B">
        <w:rPr>
          <w:bCs/>
        </w:rPr>
        <w:t>опциона</w:t>
      </w:r>
      <w:bookmarkEnd w:id="4"/>
    </w:p>
    <w:p w:rsidR="00055C7B" w:rsidRPr="00055C7B" w:rsidRDefault="00055C7B" w:rsidP="00055C7B"/>
    <w:p w:rsidR="00315906" w:rsidRDefault="00315906" w:rsidP="00EE259C">
      <w:r w:rsidRPr="00AD5F70">
        <w:rPr>
          <w:b/>
        </w:rPr>
        <w:t>Оп</w:t>
      </w:r>
      <w:r w:rsidRPr="00BB52F0">
        <w:rPr>
          <w:b/>
        </w:rPr>
        <w:t>цион</w:t>
      </w:r>
      <w:r w:rsidRPr="0068232C">
        <w:t xml:space="preserve"> — договор, по которому покупатель опциона получает право, но не обязательство, </w:t>
      </w:r>
      <w:r>
        <w:t xml:space="preserve">купить или продать актив (акцию – рисковый актив, облигацию – </w:t>
      </w:r>
      <w:proofErr w:type="spellStart"/>
      <w:r>
        <w:t>безрисковый</w:t>
      </w:r>
      <w:proofErr w:type="spellEnd"/>
      <w:r>
        <w:t xml:space="preserve"> актив) по заранее оговоренной цене в течение </w:t>
      </w:r>
      <w:r w:rsidRPr="0068232C">
        <w:t xml:space="preserve">определенного </w:t>
      </w:r>
      <w:r>
        <w:t xml:space="preserve">промежутка </w:t>
      </w:r>
      <w:r w:rsidRPr="0068232C">
        <w:t xml:space="preserve">времени. </w:t>
      </w:r>
      <w:r>
        <w:t>В свою очередь,</w:t>
      </w:r>
      <w:r w:rsidRPr="0068232C">
        <w:t xml:space="preserve"> продав</w:t>
      </w:r>
      <w:r>
        <w:t>ец опциона обязан продать актив</w:t>
      </w:r>
      <w:r w:rsidRPr="0068232C">
        <w:t xml:space="preserve"> или купить </w:t>
      </w:r>
      <w:r>
        <w:t>его</w:t>
      </w:r>
      <w:r w:rsidRPr="0068232C">
        <w:t xml:space="preserve"> у покупателя опциона в соответствии с </w:t>
      </w:r>
      <w:r>
        <w:t xml:space="preserve">оговоренными заранее </w:t>
      </w:r>
      <w:r w:rsidRPr="0068232C">
        <w:t>условиями.</w:t>
      </w:r>
    </w:p>
    <w:p w:rsidR="002B5637" w:rsidRDefault="002B5637" w:rsidP="00EE259C"/>
    <w:p w:rsidR="002B5637" w:rsidRPr="002B5637" w:rsidRDefault="002B5637" w:rsidP="00445EB7">
      <w:pPr>
        <w:rPr>
          <w:lang w:eastAsia="ru-RU"/>
        </w:rPr>
      </w:pPr>
      <w:r>
        <w:rPr>
          <w:lang w:eastAsia="ru-RU"/>
        </w:rPr>
        <w:t>Согласно общепринятой терминологии, опционы делятся на два класса:</w:t>
      </w:r>
    </w:p>
    <w:p w:rsidR="002B5637" w:rsidRPr="002B5637" w:rsidRDefault="000B5BAF" w:rsidP="00505208">
      <w:pPr>
        <w:pStyle w:val="af1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опцион</w:t>
      </w:r>
      <w:r w:rsidR="002B5637">
        <w:rPr>
          <w:lang w:eastAsia="ru-RU"/>
        </w:rPr>
        <w:t xml:space="preserve"> покупателя</w:t>
      </w:r>
      <w:r>
        <w:rPr>
          <w:lang w:eastAsia="ru-RU"/>
        </w:rPr>
        <w:t xml:space="preserve"> </w:t>
      </w:r>
      <w:r w:rsidR="002B5637">
        <w:rPr>
          <w:lang w:eastAsia="ru-RU"/>
        </w:rPr>
        <w:t>(</w:t>
      </w:r>
      <w:proofErr w:type="spellStart"/>
      <w:r w:rsidR="002B5637">
        <w:rPr>
          <w:lang w:eastAsia="ru-RU"/>
        </w:rPr>
        <w:t>call</w:t>
      </w:r>
      <w:proofErr w:type="spellEnd"/>
      <w:r w:rsidR="002B5637" w:rsidRPr="002B5637">
        <w:rPr>
          <w:lang w:eastAsia="ru-RU"/>
        </w:rPr>
        <w:t xml:space="preserve"> </w:t>
      </w:r>
      <w:proofErr w:type="spellStart"/>
      <w:r w:rsidR="002B5637">
        <w:rPr>
          <w:lang w:eastAsia="ru-RU"/>
        </w:rPr>
        <w:t>option</w:t>
      </w:r>
      <w:proofErr w:type="spellEnd"/>
      <w:r w:rsidR="002B5637" w:rsidRPr="002B5637">
        <w:rPr>
          <w:lang w:eastAsia="ru-RU"/>
        </w:rPr>
        <w:t xml:space="preserve">, </w:t>
      </w:r>
      <w:r>
        <w:rPr>
          <w:lang w:eastAsia="ru-RU"/>
        </w:rPr>
        <w:t>даё</w:t>
      </w:r>
      <w:r w:rsidR="002B5637">
        <w:rPr>
          <w:lang w:eastAsia="ru-RU"/>
        </w:rPr>
        <w:t>т право покупки)</w:t>
      </w:r>
    </w:p>
    <w:p w:rsidR="002B5637" w:rsidRPr="002B5637" w:rsidRDefault="000B5BAF" w:rsidP="000B5BAF">
      <w:pPr>
        <w:pStyle w:val="af1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опцион</w:t>
      </w:r>
      <w:r w:rsidR="002B5637">
        <w:rPr>
          <w:lang w:eastAsia="ru-RU"/>
        </w:rPr>
        <w:t xml:space="preserve"> продавца</w:t>
      </w:r>
      <w:r>
        <w:rPr>
          <w:lang w:eastAsia="ru-RU"/>
        </w:rPr>
        <w:t xml:space="preserve"> </w:t>
      </w:r>
      <w:r w:rsidR="002B5637">
        <w:rPr>
          <w:lang w:eastAsia="ru-RU"/>
        </w:rPr>
        <w:t>(</w:t>
      </w:r>
      <w:proofErr w:type="spellStart"/>
      <w:r w:rsidR="002B5637">
        <w:rPr>
          <w:lang w:eastAsia="ru-RU"/>
        </w:rPr>
        <w:t>put</w:t>
      </w:r>
      <w:proofErr w:type="spellEnd"/>
      <w:r w:rsidR="002B5637" w:rsidRPr="002B5637">
        <w:rPr>
          <w:lang w:eastAsia="ru-RU"/>
        </w:rPr>
        <w:t xml:space="preserve"> </w:t>
      </w:r>
      <w:proofErr w:type="spellStart"/>
      <w:r w:rsidR="002B5637">
        <w:rPr>
          <w:lang w:eastAsia="ru-RU"/>
        </w:rPr>
        <w:t>option</w:t>
      </w:r>
      <w:proofErr w:type="spellEnd"/>
      <w:r w:rsidR="002B5637">
        <w:rPr>
          <w:lang w:eastAsia="ru-RU"/>
        </w:rPr>
        <w:t>, да</w:t>
      </w:r>
      <w:r>
        <w:rPr>
          <w:lang w:eastAsia="ru-RU"/>
        </w:rPr>
        <w:t>ё</w:t>
      </w:r>
      <w:r w:rsidR="002B5637">
        <w:rPr>
          <w:lang w:eastAsia="ru-RU"/>
        </w:rPr>
        <w:t>т право продажи</w:t>
      </w:r>
      <w:r w:rsidR="002B5637" w:rsidRPr="002B5637">
        <w:rPr>
          <w:lang w:eastAsia="ru-RU"/>
        </w:rPr>
        <w:t>)</w:t>
      </w:r>
    </w:p>
    <w:p w:rsidR="002B5637" w:rsidRPr="002B5637" w:rsidRDefault="002B5637" w:rsidP="00445EB7">
      <w:pPr>
        <w:rPr>
          <w:lang w:eastAsia="ru-RU"/>
        </w:rPr>
      </w:pPr>
      <w:r w:rsidRPr="002B5637">
        <w:rPr>
          <w:lang w:eastAsia="ru-RU"/>
        </w:rPr>
        <w:t>С точки зрения финансовой инженерии важно то, что эти финансовые инструменты "работ</w:t>
      </w:r>
      <w:r>
        <w:rPr>
          <w:lang w:eastAsia="ru-RU"/>
        </w:rPr>
        <w:t>ают в разных направлениях": ког</w:t>
      </w:r>
      <w:r w:rsidRPr="002B5637">
        <w:rPr>
          <w:lang w:eastAsia="ru-RU"/>
        </w:rPr>
        <w:t>да доход от одного растет, доход от другого уменьшается</w:t>
      </w:r>
      <w:r>
        <w:rPr>
          <w:lang w:eastAsia="ru-RU"/>
        </w:rPr>
        <w:t>. Именно это обстоятельство объ</w:t>
      </w:r>
      <w:r w:rsidRPr="002B5637">
        <w:rPr>
          <w:lang w:eastAsia="ru-RU"/>
        </w:rPr>
        <w:t>ясняет широко распространенную практику диверсификации при оперировании с опционами разных классов, быть м</w:t>
      </w:r>
      <w:r>
        <w:rPr>
          <w:lang w:eastAsia="ru-RU"/>
        </w:rPr>
        <w:t>ожет, и в комбинации с другими ц</w:t>
      </w:r>
      <w:r w:rsidRPr="002B5637">
        <w:rPr>
          <w:lang w:eastAsia="ru-RU"/>
        </w:rPr>
        <w:t xml:space="preserve">енными бумагами. </w:t>
      </w:r>
    </w:p>
    <w:p w:rsidR="002B5637" w:rsidRPr="002B5637" w:rsidRDefault="002B5637" w:rsidP="00445EB7">
      <w:pPr>
        <w:rPr>
          <w:lang w:eastAsia="ru-RU"/>
        </w:rPr>
      </w:pPr>
      <w:r>
        <w:rPr>
          <w:lang w:eastAsia="ru-RU"/>
        </w:rPr>
        <w:t>По времени исполнения опционы классифицируются на два типа: европейские и а</w:t>
      </w:r>
      <w:r w:rsidRPr="002B5637">
        <w:rPr>
          <w:lang w:eastAsia="ru-RU"/>
        </w:rPr>
        <w:t xml:space="preserve">мериканские. </w:t>
      </w:r>
    </w:p>
    <w:p w:rsidR="002B5637" w:rsidRPr="002B5637" w:rsidRDefault="002B5637" w:rsidP="00445EB7">
      <w:pPr>
        <w:rPr>
          <w:lang w:eastAsia="ru-RU"/>
        </w:rPr>
      </w:pPr>
      <w:r w:rsidRPr="002B5637">
        <w:rPr>
          <w:lang w:eastAsia="ru-RU"/>
        </w:rPr>
        <w:t>Если оп</w:t>
      </w:r>
      <w:r w:rsidR="00445EB7">
        <w:rPr>
          <w:lang w:eastAsia="ru-RU"/>
        </w:rPr>
        <w:t>ц</w:t>
      </w:r>
      <w:r w:rsidRPr="002B5637">
        <w:rPr>
          <w:lang w:eastAsia="ru-RU"/>
        </w:rPr>
        <w:t>ион предъявляется к исполнению только в заран</w:t>
      </w:r>
      <w:r>
        <w:rPr>
          <w:lang w:eastAsia="ru-RU"/>
        </w:rPr>
        <w:t xml:space="preserve">ее определенный момент времени </w:t>
      </w:r>
      <m:oMath>
        <m:r>
          <w:rPr>
            <w:rFonts w:ascii="Cambria Math" w:hAnsi="Cambria Math"/>
            <w:lang w:eastAsia="ru-RU"/>
          </w:rPr>
          <m:t>T</m:t>
        </m:r>
      </m:oMath>
      <w:r w:rsidRPr="002B5637">
        <w:rPr>
          <w:lang w:eastAsia="ru-RU"/>
        </w:rPr>
        <w:t xml:space="preserve">, то говорят, что </w:t>
      </w:r>
      <m:oMath>
        <m:r>
          <w:rPr>
            <w:rFonts w:ascii="Cambria Math" w:hAnsi="Cambria Math"/>
            <w:lang w:eastAsia="ru-RU"/>
          </w:rPr>
          <m:t>T</m:t>
        </m:r>
      </m:oMath>
      <w:r w:rsidR="00445EB7">
        <w:rPr>
          <w:lang w:eastAsia="ru-RU"/>
        </w:rPr>
        <w:t xml:space="preserve"> – момент исполнения, а опц</w:t>
      </w:r>
      <w:r w:rsidRPr="002B5637">
        <w:rPr>
          <w:lang w:eastAsia="ru-RU"/>
        </w:rPr>
        <w:t>ион яв</w:t>
      </w:r>
      <w:r w:rsidR="00445EB7">
        <w:rPr>
          <w:lang w:eastAsia="ru-RU"/>
        </w:rPr>
        <w:t>ляется опционом европейског</w:t>
      </w:r>
      <w:r w:rsidRPr="002B5637">
        <w:rPr>
          <w:lang w:eastAsia="ru-RU"/>
        </w:rPr>
        <w:t>о т</w:t>
      </w:r>
      <w:r w:rsidR="00445EB7">
        <w:rPr>
          <w:lang w:eastAsia="ru-RU"/>
        </w:rPr>
        <w:t>ип</w:t>
      </w:r>
      <w:r w:rsidRPr="002B5637">
        <w:rPr>
          <w:lang w:eastAsia="ru-RU"/>
        </w:rPr>
        <w:t xml:space="preserve">а. </w:t>
      </w:r>
    </w:p>
    <w:p w:rsidR="002B5637" w:rsidRPr="002B5637" w:rsidRDefault="00445EB7" w:rsidP="00445EB7">
      <w:pPr>
        <w:rPr>
          <w:lang w:eastAsia="ru-RU"/>
        </w:rPr>
      </w:pPr>
      <w:r>
        <w:rPr>
          <w:lang w:eastAsia="ru-RU"/>
        </w:rPr>
        <w:t>Если же опцион может быть предъ</w:t>
      </w:r>
      <w:r w:rsidR="002B5637" w:rsidRPr="002B5637">
        <w:rPr>
          <w:lang w:eastAsia="ru-RU"/>
        </w:rPr>
        <w:t>явлен к и</w:t>
      </w:r>
      <w:r>
        <w:rPr>
          <w:lang w:eastAsia="ru-RU"/>
        </w:rPr>
        <w:t>сп</w:t>
      </w:r>
      <w:r w:rsidR="002B5637" w:rsidRPr="002B5637">
        <w:rPr>
          <w:lang w:eastAsia="ru-RU"/>
        </w:rPr>
        <w:t>олнению в лю</w:t>
      </w:r>
      <w:r>
        <w:rPr>
          <w:lang w:eastAsia="ru-RU"/>
        </w:rPr>
        <w:t xml:space="preserve">бой (случайный) момент времени </w:t>
      </w:r>
      <m:oMath>
        <m:r>
          <w:rPr>
            <w:rFonts w:ascii="Cambria Math" w:hAnsi="Cambria Math"/>
            <w:lang w:eastAsia="ru-RU"/>
          </w:rPr>
          <m:t>t&lt;T</m:t>
        </m:r>
      </m:oMath>
      <w:r w:rsidR="002B5637" w:rsidRPr="002B5637">
        <w:rPr>
          <w:lang w:eastAsia="ru-RU"/>
        </w:rPr>
        <w:t xml:space="preserve">, то говорят, что </w:t>
      </w:r>
      <w:r>
        <w:rPr>
          <w:lang w:eastAsia="ru-RU"/>
        </w:rPr>
        <w:t>он является</w:t>
      </w:r>
      <w:r w:rsidR="002B5637" w:rsidRPr="002B5637">
        <w:rPr>
          <w:lang w:eastAsia="ru-RU"/>
        </w:rPr>
        <w:t xml:space="preserve"> оп</w:t>
      </w:r>
      <w:r>
        <w:rPr>
          <w:lang w:eastAsia="ru-RU"/>
        </w:rPr>
        <w:t>ц</w:t>
      </w:r>
      <w:r w:rsidR="002B5637" w:rsidRPr="002B5637">
        <w:rPr>
          <w:lang w:eastAsia="ru-RU"/>
        </w:rPr>
        <w:t>ион</w:t>
      </w:r>
      <w:r>
        <w:rPr>
          <w:lang w:eastAsia="ru-RU"/>
        </w:rPr>
        <w:t>ом а</w:t>
      </w:r>
      <w:r w:rsidR="002B5637" w:rsidRPr="002B5637">
        <w:rPr>
          <w:lang w:eastAsia="ru-RU"/>
        </w:rPr>
        <w:t>мериканско</w:t>
      </w:r>
      <w:r>
        <w:rPr>
          <w:lang w:eastAsia="ru-RU"/>
        </w:rPr>
        <w:t>г</w:t>
      </w:r>
      <w:r w:rsidR="002B5637" w:rsidRPr="002B5637">
        <w:rPr>
          <w:lang w:eastAsia="ru-RU"/>
        </w:rPr>
        <w:t xml:space="preserve">о </w:t>
      </w:r>
      <w:r>
        <w:rPr>
          <w:lang w:eastAsia="ru-RU"/>
        </w:rPr>
        <w:t>типа</w:t>
      </w:r>
      <w:r w:rsidR="002B5637" w:rsidRPr="002B5637">
        <w:rPr>
          <w:lang w:eastAsia="ru-RU"/>
        </w:rPr>
        <w:t xml:space="preserve">. </w:t>
      </w:r>
    </w:p>
    <w:p w:rsidR="00315906" w:rsidRDefault="00315906" w:rsidP="00EE259C">
      <w:r>
        <w:t xml:space="preserve">После заключении договора между сторонами </w:t>
      </w:r>
      <w:r w:rsidRPr="00A50F7F">
        <w:rPr>
          <w:i/>
          <w:iCs/>
        </w:rPr>
        <w:t>P</w:t>
      </w:r>
      <w:r w:rsidRPr="00A50F7F">
        <w:t xml:space="preserve">1 и </w:t>
      </w:r>
      <w:r w:rsidRPr="00A50F7F">
        <w:rPr>
          <w:i/>
          <w:iCs/>
        </w:rPr>
        <w:t>P</w:t>
      </w:r>
      <w:r w:rsidRPr="00A50F7F">
        <w:t>2</w:t>
      </w:r>
      <w:r>
        <w:t xml:space="preserve"> происходит следующее:</w:t>
      </w:r>
      <w:r w:rsidRPr="00A50F7F">
        <w:t xml:space="preserve"> Вторая сторона выплачивает </w:t>
      </w:r>
      <w:r>
        <w:t>денежные средства</w:t>
      </w:r>
      <w:r w:rsidR="00BB2D10">
        <w:t xml:space="preserve"> </w:t>
      </w:r>
      <w:r w:rsidRPr="00A50F7F">
        <w:rPr>
          <w:i/>
          <w:iCs/>
        </w:rPr>
        <w:t xml:space="preserve">C </w:t>
      </w:r>
      <w:r w:rsidRPr="00A50F7F">
        <w:t xml:space="preserve">и в некоторый </w:t>
      </w:r>
      <w:r>
        <w:t xml:space="preserve">фиксированный </w:t>
      </w:r>
      <w:r w:rsidRPr="00A50F7F">
        <w:t xml:space="preserve">момент времени </w:t>
      </w:r>
      <w:r w:rsidRPr="00A50F7F">
        <w:rPr>
          <w:i/>
          <w:iCs/>
        </w:rPr>
        <w:t xml:space="preserve">T </w:t>
      </w:r>
      <w:r>
        <w:t xml:space="preserve">решает, стоит ли </w:t>
      </w:r>
      <w:r w:rsidRPr="00A50F7F">
        <w:t xml:space="preserve">покупать акции по цене </w:t>
      </w:r>
      <w:r w:rsidRPr="00A50F7F">
        <w:rPr>
          <w:i/>
          <w:iCs/>
        </w:rPr>
        <w:t xml:space="preserve">K </w:t>
      </w:r>
      <w:r w:rsidRPr="00A50F7F">
        <w:t xml:space="preserve">у первой стороны. Решение принимается </w:t>
      </w:r>
      <w:r>
        <w:t>исходя из</w:t>
      </w:r>
      <w:r w:rsidRPr="00A50F7F">
        <w:t xml:space="preserve"> соотношения цены</w:t>
      </w:r>
      <w:r>
        <w:t xml:space="preserve"> акции в момент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A50F7F">
        <w:t>и</w:t>
      </w:r>
      <w:r>
        <w:t xml:space="preserve">начальной цены </w:t>
      </w:r>
      <m:oMath>
        <m:r>
          <w:rPr>
            <w:rFonts w:ascii="Cambria Math" w:hAnsi="Cambria Math"/>
          </w:rPr>
          <m:t>K</m:t>
        </m:r>
      </m:oMath>
      <w:r w:rsidRPr="00A50F7F">
        <w:t xml:space="preserve">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K</m:t>
        </m:r>
      </m:oMath>
      <w:r>
        <w:t>, покупать акции бессмысленно</w:t>
      </w:r>
      <w:r w:rsidRPr="00A50F7F">
        <w:t xml:space="preserve">, сторона </w:t>
      </w:r>
      <w:r w:rsidRPr="00A50F7F">
        <w:rPr>
          <w:i/>
          <w:iCs/>
        </w:rPr>
        <w:t>P</w:t>
      </w:r>
      <w:r w:rsidRPr="00A50F7F">
        <w:t>1получ</w:t>
      </w:r>
      <w:r>
        <w:t>ает</w:t>
      </w:r>
      <w:r w:rsidRPr="00A50F7F">
        <w:t xml:space="preserve"> прибыль </w:t>
      </w:r>
      <w:r w:rsidRPr="00A50F7F">
        <w:rPr>
          <w:i/>
          <w:iCs/>
        </w:rPr>
        <w:t>C</w:t>
      </w:r>
      <w:r w:rsidRPr="00A50F7F">
        <w:t>,</w:t>
      </w:r>
      <w:r>
        <w:t xml:space="preserve"> сторона</w:t>
      </w:r>
      <w:r w:rsidR="00445EB7">
        <w:t xml:space="preserve"> </w:t>
      </w:r>
      <w:r w:rsidRPr="00A50F7F">
        <w:rPr>
          <w:i/>
          <w:iCs/>
        </w:rPr>
        <w:t>P</w:t>
      </w:r>
      <w:r>
        <w:t xml:space="preserve">2 теряет </w:t>
      </w:r>
      <w:r w:rsidRPr="00A50F7F">
        <w:rPr>
          <w:i/>
          <w:iCs/>
        </w:rPr>
        <w:t>C</w:t>
      </w:r>
      <w:r w:rsidRPr="00A50F7F">
        <w:t xml:space="preserve">. </w:t>
      </w:r>
      <w:r w:rsidR="00CD504A">
        <w:t>В противном случае</w:t>
      </w:r>
      <w:r w:rsidR="00445EB7">
        <w:t xml:space="preserve"> </w:t>
      </w:r>
      <w:r w:rsidR="00CD504A" w:rsidRPr="00CD504A">
        <w:rPr>
          <w:i/>
          <w:lang w:val="en-US"/>
        </w:rPr>
        <w:t>P</w:t>
      </w:r>
      <w:r w:rsidR="00CD504A" w:rsidRPr="00CD504A">
        <w:rPr>
          <w:i/>
        </w:rPr>
        <w:t>2</w:t>
      </w:r>
      <w:r w:rsidRPr="00A50F7F">
        <w:t xml:space="preserve"> покупает у </w:t>
      </w:r>
      <w:r w:rsidR="00CD504A" w:rsidRPr="00CD504A">
        <w:rPr>
          <w:i/>
          <w:lang w:val="en-US"/>
        </w:rPr>
        <w:t>P</w:t>
      </w:r>
      <w:r w:rsidR="00CD504A">
        <w:rPr>
          <w:i/>
        </w:rPr>
        <w:t>1</w:t>
      </w:r>
      <w:r w:rsidRPr="00A50F7F">
        <w:t xml:space="preserve"> акции по цене </w:t>
      </w:r>
      <w:r w:rsidRPr="00A50F7F">
        <w:rPr>
          <w:i/>
          <w:iCs/>
        </w:rPr>
        <w:t>K</w:t>
      </w:r>
      <w:r>
        <w:t>, в ряде случаев полу</w:t>
      </w:r>
      <w:r w:rsidRPr="00A50F7F">
        <w:t>чая прибыль (</w:t>
      </w:r>
      <w:r>
        <w:t>зависит от соотношения</w:t>
      </w:r>
      <w:r w:rsidRPr="00A50F7F">
        <w:t xml:space="preserve"> C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-</m:t>
        </m:r>
        <m:r>
          <w:rPr>
            <w:rFonts w:ascii="Cambria Math" w:hAnsi="Cambria Math"/>
            <w:lang w:val="en-US"/>
          </w:rPr>
          <m:t>K</m:t>
        </m:r>
      </m:oMath>
      <w:r w:rsidRPr="00A50F7F">
        <w:t>).</w:t>
      </w:r>
    </w:p>
    <w:p w:rsidR="00315906" w:rsidRPr="00CD504A" w:rsidRDefault="00315906" w:rsidP="00EE259C">
      <w:pPr>
        <w:rPr>
          <w:shd w:val="clear" w:color="auto" w:fill="FFFFFF"/>
        </w:rPr>
      </w:pPr>
      <w:r w:rsidRPr="00CD504A">
        <w:rPr>
          <w:rStyle w:val="af"/>
          <w:b w:val="0"/>
          <w:color w:val="000000"/>
          <w:spacing w:val="2"/>
          <w:szCs w:val="24"/>
          <w:bdr w:val="none" w:sz="0" w:space="0" w:color="auto" w:frame="1"/>
          <w:shd w:val="clear" w:color="auto" w:fill="FFFFFF"/>
        </w:rPr>
        <w:t>Проблема заключается в нахождении</w:t>
      </w:r>
      <w:r w:rsidRPr="00CD504A">
        <w:rPr>
          <w:rStyle w:val="af"/>
          <w:color w:val="000000"/>
          <w:spacing w:val="2"/>
          <w:szCs w:val="24"/>
          <w:bdr w:val="none" w:sz="0" w:space="0" w:color="auto" w:frame="1"/>
          <w:shd w:val="clear" w:color="auto" w:fill="FFFFFF"/>
        </w:rPr>
        <w:t xml:space="preserve"> справедливой цены европейского опциона</w:t>
      </w:r>
      <w:r w:rsidRPr="00CD504A">
        <w:rPr>
          <w:shd w:val="clear" w:color="auto" w:fill="FFFFFF"/>
        </w:rPr>
        <w:t> - </w:t>
      </w:r>
      <w:r w:rsidRPr="00CD504A">
        <w:rPr>
          <w:bdr w:val="none" w:sz="0" w:space="0" w:color="auto" w:frame="1"/>
          <w:shd w:val="clear" w:color="auto" w:fill="FFFFFF"/>
        </w:rPr>
        <w:t>минимальной цен</w:t>
      </w:r>
      <w:r w:rsidRPr="00CD504A">
        <w:t>ы</w:t>
      </w:r>
      <w:r w:rsidRPr="00CD504A">
        <w:rPr>
          <w:shd w:val="clear" w:color="auto" w:fill="FFFFFF"/>
        </w:rPr>
        <w:t xml:space="preserve"> контракта, при которой соблюдается баланс между выигрышем и проигрышем каждой из сторон. Часто справедливую цену называют рациональной стоимостью опциона. </w:t>
      </w:r>
    </w:p>
    <w:p w:rsidR="00315906" w:rsidRPr="00CD504A" w:rsidRDefault="00315906" w:rsidP="00EE259C">
      <w:pPr>
        <w:rPr>
          <w:shd w:val="clear" w:color="auto" w:fill="FFFFFF"/>
        </w:rPr>
      </w:pPr>
      <w:r w:rsidRPr="00CD504A">
        <w:rPr>
          <w:shd w:val="clear" w:color="auto" w:fill="FFFFFF"/>
        </w:rPr>
        <w:t xml:space="preserve">Определим эту цену как средний выигрыш </w:t>
      </w:r>
      <w:r w:rsidRPr="00CD504A">
        <w:rPr>
          <w:iCs/>
        </w:rPr>
        <w:t>второй стороны</w:t>
      </w:r>
      <w:r w:rsidRPr="00CD504A">
        <w:t>:</w:t>
      </w:r>
    </w:p>
    <w:p w:rsidR="00315906" w:rsidRDefault="00315906" w:rsidP="00EE259C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 xml:space="preserve">С= 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rT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w:r w:rsidR="00BB2D10">
        <w:t xml:space="preserve"> </w:t>
      </w:r>
      <w:r>
        <w:rPr>
          <w:iCs/>
        </w:rPr>
        <w:t>где</w:t>
      </w:r>
      <w:r w:rsidRPr="00A50F7F">
        <w:tab/>
      </w:r>
      <w:r w:rsidRPr="00A50F7F">
        <w:tab/>
      </w:r>
      <w:r w:rsidRPr="00A50F7F">
        <w:tab/>
        <w:t>(4)</w:t>
      </w:r>
    </w:p>
    <w:p w:rsidR="00EE259C" w:rsidRDefault="00C63A23" w:rsidP="00EE259C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r>
                <w:rPr>
                  <w:rFonts w:ascii="Cambria Math" w:hAnsi="Cambria Math"/>
                  <w:sz w:val="22"/>
                  <w:lang w:val="en-US"/>
                </w:rPr>
                <m:t>K</m:t>
              </m:r>
              <m:r>
                <w:rPr>
                  <w:rFonts w:ascii="Cambria Math" w:hAnsi="Cambria Math"/>
                  <w:sz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</w:rPr>
                <m:t>+</m:t>
              </m:r>
            </m:sup>
          </m:sSup>
          <m:r>
            <w:rPr>
              <w:rFonts w:ascii="Cambria Math" w:hAnsi="Cambria Math"/>
              <w:sz w:val="22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 xml:space="preserve">разность между ценой акции в момент 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T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 xml:space="preserve">и ценой исполнения, 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&gt;</m:t>
                  </m:r>
                  <m:r>
                    <w:rPr>
                      <w:rFonts w:ascii="Cambria Math" w:hAnsi="Cambria Math"/>
                      <w:sz w:val="22"/>
                      <w:lang w:val="en-US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0, иначе</m:t>
                  </m:r>
                </m:e>
              </m:eqArr>
            </m:e>
          </m:d>
        </m:oMath>
      </m:oMathPara>
    </w:p>
    <w:p w:rsidR="00315906" w:rsidRPr="00AD5F70" w:rsidRDefault="00315906" w:rsidP="00445EB7">
      <w:r w:rsidRPr="00A50F7F">
        <w:rPr>
          <w:i/>
          <w:iCs/>
        </w:rPr>
        <w:t xml:space="preserve">E </w:t>
      </w:r>
      <w:r w:rsidRPr="00A50F7F">
        <w:t>– математическое ожидание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 xml:space="preserve">зависит в том числе от стохастических </w:t>
      </w:r>
      <w:r w:rsidRPr="00A50F7F">
        <w:t xml:space="preserve">факторов). </w:t>
      </w:r>
      <w:r>
        <w:t xml:space="preserve">Произведение </w:t>
      </w:r>
      <w:proofErr w:type="gramStart"/>
      <w:r>
        <w:t xml:space="preserve">экспоненты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rT</m:t>
            </m:r>
          </m:sup>
        </m:sSup>
      </m:oMath>
      <w:r>
        <w:t xml:space="preserve"> и</w:t>
      </w:r>
      <w:proofErr w:type="gramEnd"/>
      <w:r>
        <w:t xml:space="preserve"> скобки</w:t>
      </w:r>
      <m:oMath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 w:hAnsi="Cambria Math"/>
                <w:sz w:val="20"/>
                <w:lang w:val="en-US"/>
              </w:rPr>
              <m:t>K</m:t>
            </m:r>
            <m:r>
              <w:rPr>
                <w:rFonts w:ascii="Cambria Math" w:hAnsi="Cambria Math"/>
                <w:sz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</w:rPr>
              <m:t>+</m:t>
            </m:r>
          </m:sup>
        </m:sSup>
      </m:oMath>
      <w:r>
        <w:t>отражает</w:t>
      </w:r>
      <w:r w:rsidRPr="00A50F7F">
        <w:t xml:space="preserve"> дисконтировани</w:t>
      </w:r>
      <w:r>
        <w:t>е</w:t>
      </w:r>
      <w:r w:rsidR="00EE259C">
        <w:t xml:space="preserve"> </w:t>
      </w:r>
      <w:r w:rsidRPr="00A50F7F">
        <w:t>–</w:t>
      </w:r>
      <w:r w:rsidR="00EE259C">
        <w:t xml:space="preserve"> </w:t>
      </w:r>
      <w:r w:rsidRPr="00A50F7F">
        <w:t>инфляци</w:t>
      </w:r>
      <w:r>
        <w:t xml:space="preserve">ю при </w:t>
      </w:r>
      <w:r w:rsidRPr="00AD5F70">
        <w:t xml:space="preserve">фиксированной процентной ставке </w:t>
      </w:r>
      <w:r w:rsidRPr="00AD5F70">
        <w:rPr>
          <w:i/>
          <w:iCs/>
        </w:rPr>
        <w:t>r</w:t>
      </w:r>
      <w:r w:rsidRPr="00AD5F70">
        <w:t>.</w:t>
      </w:r>
    </w:p>
    <w:p w:rsidR="00230768" w:rsidRDefault="009223D7" w:rsidP="00445EB7">
      <w:pPr>
        <w:rPr>
          <w:spacing w:val="2"/>
          <w:shd w:val="clear" w:color="auto" w:fill="FFFFFF"/>
        </w:rPr>
      </w:pPr>
      <w:r w:rsidRPr="00AD5F70">
        <w:rPr>
          <w:spacing w:val="2"/>
          <w:shd w:val="clear" w:color="auto" w:fill="FFFFFF"/>
        </w:rPr>
        <w:t xml:space="preserve">Идея образования опционов была поднята Фишером </w:t>
      </w:r>
      <w:proofErr w:type="spellStart"/>
      <w:r w:rsidRPr="00AD5F70">
        <w:rPr>
          <w:spacing w:val="2"/>
          <w:shd w:val="clear" w:color="auto" w:fill="FFFFFF"/>
        </w:rPr>
        <w:t>Блэком</w:t>
      </w:r>
      <w:proofErr w:type="spellEnd"/>
      <w:r w:rsidRPr="00AD5F70">
        <w:rPr>
          <w:spacing w:val="2"/>
          <w:shd w:val="clear" w:color="auto" w:fill="FFFFFF"/>
        </w:rPr>
        <w:t xml:space="preserve">, </w:t>
      </w:r>
      <w:proofErr w:type="spellStart"/>
      <w:r w:rsidRPr="00AD5F70">
        <w:rPr>
          <w:spacing w:val="2"/>
          <w:shd w:val="clear" w:color="auto" w:fill="FFFFFF"/>
        </w:rPr>
        <w:t>Майроном</w:t>
      </w:r>
      <w:proofErr w:type="spellEnd"/>
      <w:r w:rsidR="00BB2D10">
        <w:rPr>
          <w:spacing w:val="2"/>
          <w:shd w:val="clear" w:color="auto" w:fill="FFFFFF"/>
        </w:rPr>
        <w:t xml:space="preserve"> </w:t>
      </w:r>
      <w:proofErr w:type="spellStart"/>
      <w:r w:rsidRPr="00AD5F70">
        <w:rPr>
          <w:spacing w:val="2"/>
          <w:shd w:val="clear" w:color="auto" w:fill="FFFFFF"/>
        </w:rPr>
        <w:t>Шоулзом</w:t>
      </w:r>
      <w:proofErr w:type="spellEnd"/>
      <w:r w:rsidRPr="00AD5F70">
        <w:rPr>
          <w:spacing w:val="2"/>
          <w:shd w:val="clear" w:color="auto" w:fill="FFFFFF"/>
        </w:rPr>
        <w:t xml:space="preserve"> и Робертом Мертоном в 1973 году</w:t>
      </w:r>
      <w:r w:rsidR="00FF0D85" w:rsidRPr="00FF0D85">
        <w:rPr>
          <w:spacing w:val="2"/>
          <w:shd w:val="clear" w:color="auto" w:fill="FFFFFF"/>
        </w:rPr>
        <w:t>[</w:t>
      </w:r>
      <w:r w:rsidR="00B37207">
        <w:rPr>
          <w:spacing w:val="2"/>
          <w:shd w:val="clear" w:color="auto" w:fill="FFFFFF"/>
        </w:rPr>
        <w:fldChar w:fldCharType="begin"/>
      </w:r>
      <w:r w:rsidR="00FF0D85">
        <w:rPr>
          <w:spacing w:val="2"/>
          <w:shd w:val="clear" w:color="auto" w:fill="FFFFFF"/>
        </w:rPr>
        <w:instrText xml:space="preserve"> REF _Ref503281807 \r \h </w:instrText>
      </w:r>
      <w:r w:rsidR="00445EB7">
        <w:rPr>
          <w:spacing w:val="2"/>
          <w:shd w:val="clear" w:color="auto" w:fill="FFFFFF"/>
        </w:rPr>
        <w:instrText xml:space="preserve"> \* MERGEFORMAT </w:instrText>
      </w:r>
      <w:r w:rsidR="00B37207">
        <w:rPr>
          <w:spacing w:val="2"/>
          <w:shd w:val="clear" w:color="auto" w:fill="FFFFFF"/>
        </w:rPr>
      </w:r>
      <w:r w:rsidR="00B37207">
        <w:rPr>
          <w:spacing w:val="2"/>
          <w:shd w:val="clear" w:color="auto" w:fill="FFFFFF"/>
        </w:rPr>
        <w:fldChar w:fldCharType="separate"/>
      </w:r>
      <w:r w:rsidR="00FF0D85">
        <w:rPr>
          <w:spacing w:val="2"/>
          <w:shd w:val="clear" w:color="auto" w:fill="FFFFFF"/>
          <w:cs/>
        </w:rPr>
        <w:t>‎</w:t>
      </w:r>
      <w:r w:rsidR="00FF0D85">
        <w:rPr>
          <w:spacing w:val="2"/>
          <w:shd w:val="clear" w:color="auto" w:fill="FFFFFF"/>
        </w:rPr>
        <w:t>4</w:t>
      </w:r>
      <w:r w:rsidR="00B37207">
        <w:rPr>
          <w:spacing w:val="2"/>
          <w:shd w:val="clear" w:color="auto" w:fill="FFFFFF"/>
        </w:rPr>
        <w:fldChar w:fldCharType="end"/>
      </w:r>
      <w:r w:rsidR="00FF0D85" w:rsidRPr="00FF0D85">
        <w:rPr>
          <w:spacing w:val="2"/>
          <w:shd w:val="clear" w:color="auto" w:fill="FFFFFF"/>
        </w:rPr>
        <w:t>]</w:t>
      </w:r>
      <w:r w:rsidRPr="00AD5F70">
        <w:rPr>
          <w:spacing w:val="2"/>
          <w:shd w:val="clear" w:color="auto" w:fill="FFFFFF"/>
        </w:rPr>
        <w:t xml:space="preserve">. Выведенная ими формула теперь известна как формула Блэка-Шоулза, за которую </w:t>
      </w:r>
      <w:r w:rsidR="00EB1A1A">
        <w:rPr>
          <w:spacing w:val="2"/>
          <w:shd w:val="clear" w:color="auto" w:fill="FFFFFF"/>
        </w:rPr>
        <w:t>в</w:t>
      </w:r>
      <w:r w:rsidRPr="00AD5F70">
        <w:rPr>
          <w:spacing w:val="2"/>
          <w:shd w:val="clear" w:color="auto" w:fill="FFFFFF"/>
        </w:rPr>
        <w:t xml:space="preserve"> 1997 году </w:t>
      </w:r>
      <w:proofErr w:type="spellStart"/>
      <w:r w:rsidRPr="00AD5F70">
        <w:rPr>
          <w:spacing w:val="2"/>
          <w:shd w:val="clear" w:color="auto" w:fill="FFFFFF"/>
        </w:rPr>
        <w:t>Шоулз</w:t>
      </w:r>
      <w:proofErr w:type="spellEnd"/>
      <w:r w:rsidRPr="00AD5F70">
        <w:rPr>
          <w:spacing w:val="2"/>
          <w:shd w:val="clear" w:color="auto" w:fill="FFFFFF"/>
        </w:rPr>
        <w:t xml:space="preserve"> и Мертон получили Нобелевскую премию.</w:t>
      </w:r>
    </w:p>
    <w:p w:rsidR="009223D7" w:rsidRPr="00AD5F70" w:rsidRDefault="009223D7" w:rsidP="00445EB7">
      <w:r w:rsidRPr="00AD5F70">
        <w:rPr>
          <w:spacing w:val="2"/>
          <w:shd w:val="clear" w:color="auto" w:fill="FFFFFF"/>
        </w:rPr>
        <w:t xml:space="preserve">С помощью этой формулы найдём величину </w:t>
      </w:r>
      <m:oMath>
        <m:r>
          <w:rPr>
            <w:rFonts w:ascii="Cambria Math" w:eastAsiaTheme="majorEastAsia" w:hAnsi="Cambria Math"/>
            <w:spacing w:val="-10"/>
            <w:kern w:val="28"/>
            <w:lang w:val="en-US"/>
          </w:rPr>
          <m:t>C</m:t>
        </m:r>
      </m:oMath>
      <w:r w:rsidRPr="00AD5F70">
        <w:rPr>
          <w:spacing w:val="-10"/>
          <w:kern w:val="28"/>
        </w:rPr>
        <w:t>:</w:t>
      </w:r>
    </w:p>
    <w:p w:rsidR="008379FF" w:rsidRPr="009223D7" w:rsidRDefault="008379FF" w:rsidP="00EE259C">
      <w:pPr>
        <w:jc w:val="center"/>
        <w:rPr>
          <w:kern w:val="28"/>
        </w:rPr>
      </w:pPr>
      <m:oMath>
        <m:r>
          <w:rPr>
            <w:rFonts w:ascii="Cambria Math" w:hAnsi="Cambria Math"/>
            <w:kern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kern w:val="28"/>
          </w:rPr>
          <m:t xml:space="preserve">= </m:t>
        </m:r>
        <m:sSub>
          <m:sSubPr>
            <m:ctrlPr>
              <w:rPr>
                <w:rFonts w:ascii="Cambria Math" w:hAnsi="Cambria Math"/>
                <w:kern w:val="28"/>
                <w:lang w:val="en-US"/>
              </w:rPr>
            </m:ctrlPr>
          </m:sSubPr>
          <m:e>
            <m:r>
              <w:rPr>
                <w:rFonts w:ascii="Cambria Math" w:hAnsi="Cambria Math"/>
                <w:kern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8"/>
              </w:rPr>
              <m:t>0</m:t>
            </m:r>
          </m:sub>
        </m:sSub>
        <m:r>
          <w:rPr>
            <w:rFonts w:ascii="Cambria Math" w:hAnsi="Cambria Math"/>
            <w:kern w:val="28"/>
            <w:lang w:val="en-US"/>
          </w:rPr>
          <m:t>F</m:t>
        </m:r>
        <m:d>
          <m:dPr>
            <m:ctrlPr>
              <w:rPr>
                <w:rFonts w:ascii="Cambria Math" w:hAnsi="Cambria Math"/>
                <w:kern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kern w:val="28"/>
          </w:rPr>
          <m:t>-</m:t>
        </m:r>
        <m:r>
          <w:rPr>
            <w:rFonts w:ascii="Cambria Math" w:hAnsi="Cambria Math"/>
            <w:kern w:val="28"/>
            <w:lang w:val="en-US"/>
          </w:rPr>
          <m:t>K</m:t>
        </m:r>
        <m:sSup>
          <m:sSupPr>
            <m:ctrlPr>
              <w:rPr>
                <w:rFonts w:ascii="Cambria Math" w:hAnsi="Cambria Math"/>
                <w:kern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28"/>
              </w:rPr>
              <m:t>-</m:t>
            </m:r>
            <m:r>
              <w:rPr>
                <w:rFonts w:ascii="Cambria Math" w:hAnsi="Cambria Math"/>
                <w:kern w:val="28"/>
                <w:lang w:val="en-US"/>
              </w:rPr>
              <m:t>rT</m:t>
            </m:r>
          </m:sup>
        </m:sSup>
        <m:r>
          <w:rPr>
            <w:rFonts w:ascii="Cambria Math" w:hAnsi="Cambria Math"/>
            <w:kern w:val="28"/>
            <w:lang w:val="en-US"/>
          </w:rPr>
          <m:t>F</m:t>
        </m:r>
        <m:d>
          <m:dPr>
            <m:ctrlPr>
              <w:rPr>
                <w:rFonts w:ascii="Cambria Math" w:hAnsi="Cambria Math"/>
                <w:kern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kern w:val="28"/>
          </w:rPr>
          <m:t xml:space="preserve">,    где </m:t>
        </m:r>
      </m:oMath>
      <w:r w:rsidR="009223D7" w:rsidRPr="009223D7">
        <w:rPr>
          <w:kern w:val="28"/>
        </w:rPr>
        <w:tab/>
      </w:r>
      <w:r w:rsidR="009223D7">
        <w:rPr>
          <w:kern w:val="28"/>
        </w:rPr>
        <w:tab/>
      </w:r>
      <w:r w:rsidR="005207EE">
        <w:rPr>
          <w:kern w:val="28"/>
        </w:rPr>
        <w:tab/>
      </w:r>
      <w:r w:rsidR="009223D7" w:rsidRPr="00FF0D85">
        <w:rPr>
          <w:kern w:val="28"/>
        </w:rPr>
        <w:t>(5)</w:t>
      </w:r>
    </w:p>
    <w:p w:rsidR="008379FF" w:rsidRPr="00AD5F70" w:rsidRDefault="008379FF" w:rsidP="00EE259C">
      <w:pPr>
        <w:jc w:val="left"/>
      </w:pPr>
      <m:oMath>
        <m:r>
          <w:rPr>
            <w:rFonts w:ascii="Cambria Math" w:hAnsi="Cambria Math"/>
          </w:rPr>
          <m:t>F</m:t>
        </m:r>
      </m:oMath>
      <w:r w:rsidRPr="00AD5F70">
        <w:t xml:space="preserve"> – функция стандартного нормального распределения,</w:t>
      </w:r>
    </w:p>
    <w:p w:rsidR="008379FF" w:rsidRPr="00A50F7F" w:rsidRDefault="00C63A23" w:rsidP="00EE259C">
      <w:pPr>
        <w:jc w:val="center"/>
        <w:rPr>
          <w:kern w:val="28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kern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kern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8"/>
                  <w:lang w:val="it-I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28"/>
              <w:lang w:val="it-IT"/>
            </w:rPr>
            <m:t>=</m:t>
          </m:r>
          <m:r>
            <w:rPr>
              <w:rFonts w:ascii="Cambria Math" w:hAnsi="Cambria Math"/>
              <w:kern w:val="28"/>
              <w:lang w:val="en-US"/>
            </w:rPr>
            <m:t>ln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it-IT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kern w:val="28"/>
              <w:lang w:val="it-IT"/>
            </w:rPr>
            <m:t xml:space="preserve">+ 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it-IT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kern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8"/>
                              <w:lang w:val="it-IT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8"/>
                          <w:lang w:val="it-IT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kern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T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kern w:val="28"/>
              <w:lang w:val="en-US"/>
            </w:rPr>
            <m:t>,</m:t>
          </m:r>
        </m:oMath>
      </m:oMathPara>
    </w:p>
    <w:p w:rsidR="008379FF" w:rsidRPr="00A50F7F" w:rsidRDefault="00C63A23" w:rsidP="00EE259C">
      <w:pPr>
        <w:jc w:val="center"/>
        <w:rPr>
          <w:kern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kern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kern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28"/>
              <w:lang w:val="en-US"/>
            </w:rPr>
            <m:t>=</m:t>
          </m:r>
          <m:r>
            <w:rPr>
              <w:rFonts w:ascii="Cambria Math" w:hAnsi="Cambria Math"/>
              <w:kern w:val="28"/>
              <w:lang w:val="en-US"/>
            </w:rPr>
            <m:t>ln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kern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kern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kern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T</m:t>
                  </m:r>
                </m:e>
              </m:rad>
            </m:den>
          </m:f>
        </m:oMath>
      </m:oMathPara>
    </w:p>
    <w:p w:rsidR="006C0D40" w:rsidRPr="000B5BAF" w:rsidRDefault="007E7CC0" w:rsidP="006C0D40">
      <w:r>
        <w:t>Именно эта формула ляжет в основу алгоритма, вычисляющего справедливую цену.</w:t>
      </w:r>
    </w:p>
    <w:p w:rsidR="00A8779A" w:rsidRDefault="00BB52F0" w:rsidP="000B5BAF">
      <w:pPr>
        <w:pStyle w:val="1"/>
        <w:numPr>
          <w:ilvl w:val="0"/>
          <w:numId w:val="0"/>
        </w:numPr>
        <w:ind w:left="1080"/>
      </w:pPr>
      <w:r w:rsidRPr="007E7CC0">
        <w:rPr>
          <w:rFonts w:asciiTheme="majorBidi" w:hAnsiTheme="majorBidi"/>
          <w:spacing w:val="-10"/>
          <w:kern w:val="28"/>
          <w:sz w:val="28"/>
          <w:szCs w:val="28"/>
        </w:rPr>
        <w:br w:type="page"/>
      </w:r>
    </w:p>
    <w:p w:rsidR="00055C7B" w:rsidRPr="00055C7B" w:rsidRDefault="00055C7B" w:rsidP="00055C7B"/>
    <w:p w:rsidR="00055C7B" w:rsidRDefault="00055C7B" w:rsidP="00055C7B">
      <w:pPr>
        <w:pStyle w:val="1"/>
      </w:pPr>
      <w:r>
        <w:t>Постановка задачи</w:t>
      </w:r>
    </w:p>
    <w:p w:rsidR="00C20E09" w:rsidRPr="00BB2FBD" w:rsidRDefault="00630019" w:rsidP="001F5DC9">
      <w:r w:rsidRPr="00BB2FBD">
        <w:t>Пусть известны волатильность</w:t>
      </w:r>
      <w:r w:rsidR="00445EB7">
        <w:t xml:space="preserve"> (изменчивость)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σ</m:t>
        </m:r>
      </m:oMath>
      <w:r w:rsidR="00445EB7">
        <w:t xml:space="preserve"> и</w:t>
      </w:r>
      <w:r w:rsidRPr="00BB2FBD">
        <w:t xml:space="preserve"> процентная </w:t>
      </w:r>
      <w:proofErr w:type="gramStart"/>
      <w:r w:rsidRPr="00BB2FBD">
        <w:t>ставка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AB7169" w:rsidRPr="00AB7169">
        <w:rPr>
          <w:iCs/>
        </w:rPr>
        <w:t>(</w:t>
      </w:r>
      <w:proofErr w:type="gramEnd"/>
      <w:r w:rsidR="00AB7169">
        <w:rPr>
          <w:iCs/>
        </w:rPr>
        <w:t>будем считать их постоянными</w:t>
      </w:r>
      <w:r w:rsidR="00AB7169" w:rsidRPr="00AB7169">
        <w:rPr>
          <w:iCs/>
        </w:rPr>
        <w:t>)</w:t>
      </w:r>
      <w:r w:rsidR="00445EB7">
        <w:t xml:space="preserve">. </w:t>
      </w:r>
      <w:r w:rsidRPr="00BB2FBD">
        <w:t>время исполнения опциона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T</m:t>
        </m:r>
      </m:oMath>
      <w:r w:rsidRPr="00BB2FBD">
        <w:t xml:space="preserve">, начальная его цена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BB2FBD">
        <w:t xml:space="preserve"> и цена исполнения опциона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</m:oMath>
      <w:r w:rsidRPr="00BB2FBD">
        <w:t>. Необходимо разработать базовый алгоритм, вычисляющий</w:t>
      </w:r>
      <w:r w:rsidR="005F4588" w:rsidRPr="00BB2FBD">
        <w:t xml:space="preserve"> </w:t>
      </w:r>
      <w:r w:rsidRPr="00BB2FBD">
        <w:t xml:space="preserve">справедливую цену </w:t>
      </w:r>
      <w:r w:rsidR="005F4588" w:rsidRPr="00BB2FBD">
        <w:t xml:space="preserve">для набора опционов </w:t>
      </w:r>
      <w:r w:rsidRPr="00BB2FBD">
        <w:t xml:space="preserve">с помощью формулы (5). После этого оптимизировать его с целью уменьшения времени расчёта. После получения результатов работы алгоритмов на </w:t>
      </w:r>
      <w:r w:rsidR="00AA65A6" w:rsidRPr="00BB2FBD">
        <w:t>высокопроизводительн</w:t>
      </w:r>
      <w:r w:rsidR="0036320E">
        <w:t>ых системах</w:t>
      </w:r>
      <w:r w:rsidR="00AA65A6" w:rsidRPr="00BB2FBD">
        <w:t xml:space="preserve"> с</w:t>
      </w:r>
      <w:r w:rsidRPr="00BB2FBD">
        <w:t xml:space="preserve">равнить время </w:t>
      </w:r>
      <w:proofErr w:type="gramStart"/>
      <w:r w:rsidRPr="00BB2FBD">
        <w:t>работы</w:t>
      </w:r>
      <w:proofErr w:type="gramEnd"/>
      <w:r w:rsidRPr="00BB2FBD">
        <w:t xml:space="preserve"> базовой и модернизированной версий и сделать вывод о влия</w:t>
      </w:r>
      <w:r w:rsidR="00832146" w:rsidRPr="00BB2FBD">
        <w:t>нии приёмов программирования на время работы пр</w:t>
      </w:r>
      <w:r w:rsidR="0036320E">
        <w:t>ог</w:t>
      </w:r>
      <w:r w:rsidR="00832146" w:rsidRPr="00BB2FBD">
        <w:t>раммы</w:t>
      </w:r>
      <w:r w:rsidR="0036320E">
        <w:tab/>
      </w:r>
      <w:r w:rsidR="0036320E" w:rsidRPr="0036320E">
        <w:rPr>
          <w:highlight w:val="yellow"/>
        </w:rPr>
        <w:t>БЛАБЛАБЛА</w:t>
      </w:r>
      <w:r w:rsidR="0036320E">
        <w:t xml:space="preserve"> АРХИТЕКТУРЫ</w:t>
      </w:r>
      <w:r w:rsidR="00832146" w:rsidRPr="00BB2FBD">
        <w:t xml:space="preserve">. </w:t>
      </w:r>
    </w:p>
    <w:p w:rsidR="00630019" w:rsidRDefault="00AA65A6" w:rsidP="00BB2FBD">
      <w:r>
        <w:br w:type="page"/>
      </w:r>
    </w:p>
    <w:p w:rsidR="007B55E2" w:rsidRPr="007B55E2" w:rsidRDefault="007B55E2" w:rsidP="007B55E2">
      <w:bookmarkStart w:id="5" w:name="_Toc523774496"/>
    </w:p>
    <w:p w:rsidR="00D96464" w:rsidRDefault="00E446CF" w:rsidP="00BB2FBD">
      <w:pPr>
        <w:pStyle w:val="1"/>
      </w:pPr>
      <w:r w:rsidRPr="008A4405">
        <w:t>Методы и алгоритмы</w:t>
      </w:r>
      <w:bookmarkEnd w:id="5"/>
    </w:p>
    <w:p w:rsidR="007B55E2" w:rsidRPr="007B55E2" w:rsidRDefault="007B55E2" w:rsidP="007B55E2"/>
    <w:p w:rsidR="007B55E2" w:rsidRDefault="007B55E2" w:rsidP="00A866FB">
      <w:pPr>
        <w:ind w:firstLine="360"/>
        <w:jc w:val="left"/>
      </w:pPr>
      <w:r>
        <w:t>Ниже представлен граф информационных зависимостей для вычисления цены опциона:</w:t>
      </w:r>
    </w:p>
    <w:p w:rsidR="007B55E2" w:rsidRDefault="007B55E2" w:rsidP="007B55E2">
      <w:pPr>
        <w:jc w:val="left"/>
      </w:pPr>
      <w:r>
        <w:rPr>
          <w:rFonts w:asciiTheme="majorBidi" w:hAnsiTheme="majorBidi"/>
          <w:noProof/>
          <w:spacing w:val="-10"/>
          <w:kern w:val="28"/>
          <w:sz w:val="28"/>
          <w:szCs w:val="28"/>
        </w:rPr>
        <w:drawing>
          <wp:inline distT="0" distB="0" distL="0" distR="0" wp14:anchorId="0D0FB16F" wp14:editId="2E169EC1">
            <wp:extent cx="4163336" cy="3031710"/>
            <wp:effectExtent l="19050" t="0" r="8614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333" cy="303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5E2" w:rsidRDefault="007B55E2" w:rsidP="007B55E2"/>
    <w:p w:rsidR="007B55E2" w:rsidRDefault="007B55E2" w:rsidP="007B55E2">
      <w:r w:rsidRPr="00E446CF">
        <w:t>Базовая версия алгоритма</w:t>
      </w:r>
      <w:r w:rsidRPr="009321D7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раз по известным параметрам </w:t>
      </w:r>
      <m:oMath>
        <m:r>
          <w:rPr>
            <w:rFonts w:ascii="Cambria Math" w:hAnsi="Cambria Math"/>
          </w:rPr>
          <m:t xml:space="preserve">σ,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, r, 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находит справедливую цену европейского опциона. Схема вычислений состоит последовательном нахождении всех неизвестных формулы (5).</w:t>
      </w:r>
    </w:p>
    <w:p w:rsidR="007B55E2" w:rsidRPr="009321D7" w:rsidRDefault="007B55E2" w:rsidP="007B55E2">
      <w:pPr>
        <w:rPr>
          <w:i/>
        </w:rPr>
      </w:pPr>
      <w:r w:rsidRPr="005170DE">
        <w:t xml:space="preserve">Предварительно объявим массивы </w:t>
      </w:r>
      <w:proofErr w:type="spellStart"/>
      <w:r w:rsidRPr="005170DE">
        <w:rPr>
          <w:lang w:val="en-US"/>
        </w:rPr>
        <w:t>pT</w:t>
      </w:r>
      <w:proofErr w:type="spellEnd"/>
      <w:r w:rsidRPr="005170DE">
        <w:t xml:space="preserve">, </w:t>
      </w:r>
      <w:proofErr w:type="spellStart"/>
      <w:r w:rsidRPr="005170DE">
        <w:rPr>
          <w:lang w:val="en-US"/>
        </w:rPr>
        <w:t>pK</w:t>
      </w:r>
      <w:proofErr w:type="spellEnd"/>
      <w:r w:rsidRPr="005170DE">
        <w:t xml:space="preserve">, </w:t>
      </w:r>
      <w:proofErr w:type="spellStart"/>
      <w:r w:rsidRPr="005170DE">
        <w:rPr>
          <w:lang w:val="en-US"/>
        </w:rPr>
        <w:t>pS</w:t>
      </w:r>
      <w:proofErr w:type="spellEnd"/>
      <w:r w:rsidRPr="005170DE">
        <w:t xml:space="preserve">0, </w:t>
      </w:r>
      <w:proofErr w:type="spellStart"/>
      <w:r w:rsidRPr="005170DE">
        <w:rPr>
          <w:lang w:val="en-US"/>
        </w:rPr>
        <w:t>pC</w:t>
      </w:r>
      <w:proofErr w:type="spellEnd"/>
      <w:r w:rsidRPr="005170DE">
        <w:t>, в которых будем хранить время исполнения опциона, фиксированную, начальную и справедливую цену соответственно</w:t>
      </w:r>
    </w:p>
    <w:p w:rsidR="007B55E2" w:rsidRPr="007B55E2" w:rsidRDefault="007B55E2" w:rsidP="007B55E2">
      <w:pPr>
        <w:pStyle w:val="CODECONSOLAS"/>
        <w:ind w:firstLine="0"/>
        <w:rPr>
          <w:lang w:val="ru-RU"/>
        </w:rPr>
      </w:pPr>
      <w:r w:rsidRPr="009321D7">
        <w:rPr>
          <w:lang w:val="ru-RU"/>
        </w:rPr>
        <w:tab/>
      </w:r>
      <w:r w:rsidRPr="007B55E2">
        <w:rPr>
          <w:lang w:val="ru-RU"/>
        </w:rPr>
        <w:t>В цикле по числу запусков (</w:t>
      </w:r>
      <w:proofErr w:type="spellStart"/>
      <w:r w:rsidRPr="009321D7">
        <w:t>i</w:t>
      </w:r>
      <w:proofErr w:type="spellEnd"/>
      <w:r w:rsidRPr="007B55E2">
        <w:rPr>
          <w:lang w:val="ru-RU"/>
        </w:rPr>
        <w:t xml:space="preserve"> от 0 до </w:t>
      </w:r>
      <w:r w:rsidRPr="009321D7">
        <w:t>N</w:t>
      </w:r>
      <w:r w:rsidRPr="007B55E2">
        <w:rPr>
          <w:lang w:val="ru-RU"/>
        </w:rPr>
        <w:t>):</w:t>
      </w:r>
    </w:p>
    <w:p w:rsidR="007B55E2" w:rsidRPr="009321D7" w:rsidRDefault="007B55E2" w:rsidP="007B55E2">
      <w:pPr>
        <w:pStyle w:val="CODECONSOLAS"/>
      </w:pPr>
      <w:r w:rsidRPr="007B55E2">
        <w:rPr>
          <w:lang w:val="ru-RU"/>
        </w:rPr>
        <w:tab/>
      </w:r>
      <w:r w:rsidRPr="009321D7">
        <w:t>{</w:t>
      </w:r>
    </w:p>
    <w:p w:rsidR="007B55E2" w:rsidRPr="009321D7" w:rsidRDefault="007B55E2" w:rsidP="007B55E2">
      <w:pPr>
        <w:pStyle w:val="CODECONSOLAS"/>
        <w:numPr>
          <w:ilvl w:val="2"/>
          <w:numId w:val="15"/>
        </w:numPr>
      </w:pPr>
      <w:proofErr w:type="spellStart"/>
      <w:r w:rsidRPr="009321D7">
        <w:t>Вычислить</w:t>
      </w:r>
      <w:proofErr w:type="spellEnd"/>
      <w:r w:rsidRPr="009321D7">
        <w:t xml:space="preserve"> d1;</w:t>
      </w:r>
    </w:p>
    <w:p w:rsidR="007B55E2" w:rsidRPr="001F5DC9" w:rsidRDefault="007B55E2" w:rsidP="007B55E2">
      <w:pPr>
        <w:pStyle w:val="CODECONSOLAS"/>
        <w:numPr>
          <w:ilvl w:val="2"/>
          <w:numId w:val="15"/>
        </w:numPr>
        <w:rPr>
          <w:lang w:val="ru-RU"/>
        </w:rPr>
      </w:pPr>
      <w:r w:rsidRPr="001F5DC9">
        <w:rPr>
          <w:lang w:val="ru-RU"/>
        </w:rPr>
        <w:t xml:space="preserve">Вычислить </w:t>
      </w:r>
      <w:r w:rsidRPr="009321D7">
        <w:t>d</w:t>
      </w:r>
      <w:r w:rsidRPr="001F5DC9">
        <w:rPr>
          <w:lang w:val="ru-RU"/>
        </w:rPr>
        <w:t>2;</w:t>
      </w:r>
    </w:p>
    <w:p w:rsidR="007B55E2" w:rsidRDefault="007B55E2" w:rsidP="007B55E2">
      <w:pPr>
        <w:pStyle w:val="CODECONSOLAS"/>
        <w:numPr>
          <w:ilvl w:val="2"/>
          <w:numId w:val="15"/>
        </w:numPr>
        <w:rPr>
          <w:lang w:val="ru-RU"/>
        </w:rPr>
      </w:pPr>
      <w:r w:rsidRPr="001F5DC9">
        <w:rPr>
          <w:lang w:val="ru-RU"/>
        </w:rPr>
        <w:t xml:space="preserve">Вычислить значение функции стандартного нормального распределения для </w:t>
      </w:r>
      <w:r w:rsidRPr="009321D7">
        <w:t>d</w:t>
      </w:r>
      <w:r w:rsidRPr="001F5DC9">
        <w:rPr>
          <w:lang w:val="ru-RU"/>
        </w:rPr>
        <w:t>1;</w:t>
      </w:r>
    </w:p>
    <w:p w:rsidR="007B55E2" w:rsidRPr="001F5DC9" w:rsidRDefault="007B55E2" w:rsidP="007B55E2">
      <w:pPr>
        <w:pStyle w:val="CODECONSOLAS"/>
        <w:numPr>
          <w:ilvl w:val="2"/>
          <w:numId w:val="15"/>
        </w:numPr>
        <w:rPr>
          <w:lang w:val="ru-RU"/>
        </w:rPr>
      </w:pPr>
      <w:r w:rsidRPr="001F5DC9">
        <w:rPr>
          <w:lang w:val="ru-RU"/>
        </w:rPr>
        <w:t xml:space="preserve">Вычислить значение функции стандартного нормального распределения для </w:t>
      </w:r>
      <w:r w:rsidRPr="009321D7">
        <w:t>d</w:t>
      </w:r>
      <w:r w:rsidRPr="001F5DC9">
        <w:rPr>
          <w:lang w:val="ru-RU"/>
        </w:rPr>
        <w:t>1;</w:t>
      </w:r>
    </w:p>
    <w:p w:rsidR="007B55E2" w:rsidRPr="001F5DC9" w:rsidRDefault="007B55E2" w:rsidP="007B55E2">
      <w:pPr>
        <w:pStyle w:val="CODECONSOLAS"/>
        <w:numPr>
          <w:ilvl w:val="2"/>
          <w:numId w:val="15"/>
        </w:numPr>
        <w:rPr>
          <w:lang w:val="ru-RU"/>
        </w:rPr>
      </w:pPr>
      <w:r w:rsidRPr="001F5DC9">
        <w:rPr>
          <w:lang w:val="ru-RU"/>
        </w:rPr>
        <w:t>Получить справедливую цену опциона по формуле (5).</w:t>
      </w:r>
    </w:p>
    <w:p w:rsidR="007B55E2" w:rsidRDefault="007B55E2" w:rsidP="007B55E2">
      <w:pPr>
        <w:pStyle w:val="CODECONSOLAS"/>
      </w:pPr>
      <w:r w:rsidRPr="001F5DC9">
        <w:rPr>
          <w:lang w:val="ru-RU"/>
        </w:rPr>
        <w:tab/>
      </w:r>
      <w:r w:rsidRPr="009321D7">
        <w:t>}</w:t>
      </w:r>
    </w:p>
    <w:p w:rsidR="00EB367C" w:rsidRPr="00EB367C" w:rsidRDefault="00EB367C" w:rsidP="007B55E2">
      <w:pPr>
        <w:pStyle w:val="CODECONSOLAS"/>
        <w:rPr>
          <w:lang w:val="ru-RU"/>
        </w:rPr>
      </w:pPr>
      <w:r w:rsidRPr="00EB367C">
        <w:rPr>
          <w:highlight w:val="yellow"/>
          <w:lang w:val="ru-RU"/>
        </w:rPr>
        <w:t>приёмы, выкладки</w:t>
      </w:r>
    </w:p>
    <w:p w:rsidR="00D96464" w:rsidRPr="007B55E2" w:rsidRDefault="00D96464" w:rsidP="00BB2FBD">
      <w:pPr>
        <w:rPr>
          <w:lang w:val="en-US"/>
        </w:rPr>
      </w:pPr>
    </w:p>
    <w:p w:rsidR="00A866FB" w:rsidRPr="00A866FB" w:rsidRDefault="005F4588" w:rsidP="00A866FB">
      <w:pPr>
        <w:pStyle w:val="1"/>
      </w:pPr>
      <w:bookmarkStart w:id="6" w:name="_Toc523774497"/>
      <w:r w:rsidRPr="007B55E2">
        <w:rPr>
          <w:rStyle w:val="10"/>
          <w:b/>
        </w:rPr>
        <w:t>Программная реализация</w:t>
      </w:r>
      <w:bookmarkEnd w:id="6"/>
    </w:p>
    <w:p w:rsidR="005F4588" w:rsidRPr="00A866FB" w:rsidRDefault="005F4588" w:rsidP="00A866FB">
      <w:pPr>
        <w:ind w:firstLine="360"/>
        <w:rPr>
          <w:b/>
          <w:bCs/>
          <w:sz w:val="28"/>
          <w:szCs w:val="24"/>
        </w:rPr>
      </w:pPr>
      <w:r w:rsidRPr="00A866FB">
        <w:rPr>
          <w:b/>
          <w:bCs/>
          <w:sz w:val="28"/>
          <w:szCs w:val="24"/>
        </w:rPr>
        <w:t>Структура проекта</w:t>
      </w:r>
    </w:p>
    <w:p w:rsidR="005F4588" w:rsidRDefault="005F4588" w:rsidP="00A866FB">
      <w:r w:rsidRPr="00AD5F70">
        <w:t xml:space="preserve">Программный комплекс </w:t>
      </w:r>
      <w:r w:rsidR="00A866FB">
        <w:t xml:space="preserve">собирается с помощью </w:t>
      </w:r>
      <w:proofErr w:type="spellStart"/>
      <w:r w:rsidR="00A866FB">
        <w:rPr>
          <w:lang w:val="en-US"/>
        </w:rPr>
        <w:t>Cmake</w:t>
      </w:r>
      <w:proofErr w:type="spellEnd"/>
      <w:r w:rsidR="00A866FB" w:rsidRPr="00A866FB">
        <w:t xml:space="preserve"> – системы автоматизации сборки программного обеспечения из исходного кода</w:t>
      </w:r>
      <w:r w:rsidR="00A866F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866FB" w:rsidRPr="00A866FB">
        <w:t>–</w:t>
      </w:r>
      <w:r w:rsidR="00A866F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и </w:t>
      </w:r>
      <w:r w:rsidRPr="00AD5F70">
        <w:t>сос</w:t>
      </w:r>
      <w:r>
        <w:t xml:space="preserve">тоит из </w:t>
      </w:r>
      <w:r w:rsidR="00A866FB">
        <w:t>нескольких</w:t>
      </w:r>
      <w:r>
        <w:t xml:space="preserve"> </w:t>
      </w:r>
      <w:r w:rsidR="00A866FB">
        <w:t>модулей, среди которых</w:t>
      </w:r>
      <w:r>
        <w:t>:</w:t>
      </w:r>
    </w:p>
    <w:p w:rsidR="005F4588" w:rsidRDefault="00A866FB" w:rsidP="00A866FB">
      <w:pPr>
        <w:pStyle w:val="af1"/>
        <w:numPr>
          <w:ilvl w:val="0"/>
          <w:numId w:val="16"/>
        </w:numPr>
        <w:ind w:left="1134"/>
      </w:pPr>
      <w:r>
        <w:t xml:space="preserve">Проекты </w:t>
      </w:r>
      <w:proofErr w:type="spellStart"/>
      <w:r>
        <w:rPr>
          <w:lang w:val="en-US"/>
        </w:rPr>
        <w:t>CallOption</w:t>
      </w:r>
      <w:proofErr w:type="spellEnd"/>
      <w:r>
        <w:t xml:space="preserve"> и </w:t>
      </w:r>
      <w:proofErr w:type="spellStart"/>
      <w:r w:rsidRPr="00A866FB">
        <w:rPr>
          <w:highlight w:val="yellow"/>
          <w:lang w:val="en-US"/>
        </w:rPr>
        <w:t>CallPutOption</w:t>
      </w:r>
      <w:proofErr w:type="spellEnd"/>
      <w:r w:rsidRPr="00A866FB">
        <w:rPr>
          <w:highlight w:val="yellow"/>
        </w:rPr>
        <w:t>//не отражён в отчёте//</w:t>
      </w:r>
      <w:r w:rsidR="005F4588" w:rsidRPr="00AD5F70">
        <w:t xml:space="preserve">. </w:t>
      </w:r>
      <w:r>
        <w:t>Содержа</w:t>
      </w:r>
      <w:r w:rsidR="005F4588">
        <w:t xml:space="preserve">т декларации </w:t>
      </w:r>
      <w:r>
        <w:t xml:space="preserve">необходимых </w:t>
      </w:r>
      <w:r w:rsidR="005F4588">
        <w:t>пер</w:t>
      </w:r>
      <w:r>
        <w:t>еменных и функций. Также включают реализации</w:t>
      </w:r>
      <w:r w:rsidR="005F4588">
        <w:t xml:space="preserve"> всех алгоритмов</w:t>
      </w:r>
      <w:r>
        <w:t xml:space="preserve"> для подсчёта справедливой цены европейского опциона на продажу и на продажу и покупку соответственно</w:t>
      </w:r>
      <w:r w:rsidR="005F4588">
        <w:t>.</w:t>
      </w:r>
    </w:p>
    <w:p w:rsidR="005F4588" w:rsidRDefault="005F4588" w:rsidP="00A866FB">
      <w:pPr>
        <w:pStyle w:val="af1"/>
        <w:numPr>
          <w:ilvl w:val="0"/>
          <w:numId w:val="16"/>
        </w:numPr>
        <w:ind w:left="1134"/>
      </w:pPr>
      <w:proofErr w:type="spellStart"/>
      <w:proofErr w:type="gramStart"/>
      <w:r>
        <w:rPr>
          <w:lang w:val="en-US"/>
        </w:rPr>
        <w:t>gtest</w:t>
      </w:r>
      <w:proofErr w:type="spellEnd"/>
      <w:proofErr w:type="gramEnd"/>
      <w:r w:rsidRPr="00AD5F70">
        <w:t xml:space="preserve">. </w:t>
      </w:r>
      <w:r>
        <w:t xml:space="preserve">Статическая библиотека с </w:t>
      </w:r>
      <w:r>
        <w:rPr>
          <w:lang w:val="en-US"/>
        </w:rPr>
        <w:t>google</w:t>
      </w:r>
      <w:r w:rsidRPr="00D96464">
        <w:t>-</w:t>
      </w:r>
      <w:r>
        <w:t>тестами.</w:t>
      </w:r>
    </w:p>
    <w:p w:rsidR="005F4588" w:rsidRDefault="005F4588" w:rsidP="00A866FB">
      <w:pPr>
        <w:pStyle w:val="af1"/>
        <w:numPr>
          <w:ilvl w:val="0"/>
          <w:numId w:val="16"/>
        </w:numPr>
        <w:ind w:left="1134"/>
      </w:pPr>
      <w:proofErr w:type="gramStart"/>
      <w:r>
        <w:rPr>
          <w:lang w:val="en-US"/>
        </w:rPr>
        <w:lastRenderedPageBreak/>
        <w:t>tests</w:t>
      </w:r>
      <w:proofErr w:type="gramEnd"/>
      <w:r w:rsidRPr="00AD5F70">
        <w:t xml:space="preserve">. </w:t>
      </w:r>
      <w:r>
        <w:t>Содержит реализацию тестового покрытия алгоритмов.</w:t>
      </w:r>
    </w:p>
    <w:p w:rsidR="005F4588" w:rsidRPr="00A866FB" w:rsidRDefault="005F4588" w:rsidP="00BB2FBD">
      <w:pPr>
        <w:pStyle w:val="af1"/>
      </w:pPr>
    </w:p>
    <w:p w:rsidR="005F4588" w:rsidRPr="00A866FB" w:rsidRDefault="005F4588" w:rsidP="00A866FB">
      <w:pPr>
        <w:jc w:val="left"/>
        <w:rPr>
          <w:b/>
          <w:bCs/>
        </w:rPr>
      </w:pPr>
      <w:r w:rsidRPr="00A866FB">
        <w:rPr>
          <w:b/>
          <w:bCs/>
          <w:sz w:val="28"/>
          <w:szCs w:val="24"/>
        </w:rPr>
        <w:t>Основные структуры данных</w:t>
      </w:r>
    </w:p>
    <w:p w:rsidR="005F4588" w:rsidRPr="007B55E2" w:rsidRDefault="005F4588" w:rsidP="00BB2FBD">
      <w:pPr>
        <w:rPr>
          <w:i/>
          <w:iCs/>
        </w:rPr>
      </w:pPr>
      <w:r w:rsidRPr="007B55E2">
        <w:rPr>
          <w:i/>
          <w:iCs/>
        </w:rPr>
        <w:t>Объявленные переменные:</w:t>
      </w:r>
    </w:p>
    <w:p w:rsidR="005F4588" w:rsidRPr="00C63A23" w:rsidRDefault="005F4588" w:rsidP="007B55E2">
      <w:pPr>
        <w:pStyle w:val="CODECONSOLAS"/>
      </w:pPr>
      <w:proofErr w:type="spellStart"/>
      <w:proofErr w:type="gramStart"/>
      <w:r w:rsidRPr="00A576A1">
        <w:rPr>
          <w:color w:val="0000FF"/>
        </w:rPr>
        <w:t>int</w:t>
      </w:r>
      <w:proofErr w:type="spellEnd"/>
      <w:proofErr w:type="gramEnd"/>
      <w:r w:rsidRPr="00C63A23">
        <w:tab/>
      </w:r>
      <w:proofErr w:type="spellStart"/>
      <w:r w:rsidRPr="00A576A1">
        <w:t>num</w:t>
      </w:r>
      <w:r w:rsidRPr="00C63A23">
        <w:t>_</w:t>
      </w:r>
      <w:r w:rsidRPr="00A576A1">
        <w:t>Threads</w:t>
      </w:r>
      <w:proofErr w:type="spellEnd"/>
      <w:r w:rsidRPr="00C63A23">
        <w:t>;</w:t>
      </w:r>
    </w:p>
    <w:p w:rsidR="005F4588" w:rsidRPr="00D96464" w:rsidRDefault="005F4588" w:rsidP="007B55E2">
      <w:pPr>
        <w:pStyle w:val="CODECONSOLAS"/>
      </w:pPr>
      <w:proofErr w:type="spellStart"/>
      <w:proofErr w:type="gramStart"/>
      <w:r w:rsidRPr="00D96464">
        <w:rPr>
          <w:color w:val="0000FF"/>
        </w:rPr>
        <w:t>int</w:t>
      </w:r>
      <w:proofErr w:type="spellEnd"/>
      <w:proofErr w:type="gramEnd"/>
      <w:r w:rsidRPr="00D96464">
        <w:tab/>
        <w:t xml:space="preserve">N; </w:t>
      </w:r>
      <w:r w:rsidRPr="00D96464">
        <w:rPr>
          <w:color w:val="008000"/>
        </w:rPr>
        <w:t xml:space="preserve">//amount of options </w:t>
      </w:r>
    </w:p>
    <w:p w:rsidR="005F4588" w:rsidRPr="00D96464" w:rsidRDefault="005F4588" w:rsidP="007B55E2">
      <w:pPr>
        <w:pStyle w:val="CODECONSOLAS"/>
      </w:pPr>
      <w:proofErr w:type="spellStart"/>
      <w:proofErr w:type="gramStart"/>
      <w:r w:rsidRPr="00D96464">
        <w:rPr>
          <w:color w:val="0000FF"/>
        </w:rPr>
        <w:t>int</w:t>
      </w:r>
      <w:proofErr w:type="spellEnd"/>
      <w:proofErr w:type="gramEnd"/>
      <w:r w:rsidRPr="00D96464">
        <w:tab/>
        <w:t>version;</w:t>
      </w:r>
    </w:p>
    <w:p w:rsidR="005F4588" w:rsidRPr="00D96464" w:rsidRDefault="005F4588" w:rsidP="007B55E2">
      <w:pPr>
        <w:pStyle w:val="CODECONSOLAS"/>
      </w:pPr>
      <w:proofErr w:type="gramStart"/>
      <w:r w:rsidRPr="00D96464">
        <w:rPr>
          <w:color w:val="0000FF"/>
        </w:rPr>
        <w:t>double</w:t>
      </w:r>
      <w:proofErr w:type="gramEnd"/>
      <w:r w:rsidRPr="00D96464">
        <w:tab/>
        <w:t>_time;</w:t>
      </w:r>
    </w:p>
    <w:p w:rsidR="005F4588" w:rsidRPr="00D96464" w:rsidRDefault="005F4588" w:rsidP="007B55E2">
      <w:pPr>
        <w:pStyle w:val="CODECONSOLAS"/>
      </w:pPr>
      <w:proofErr w:type="gramStart"/>
      <w:r w:rsidRPr="00D96464">
        <w:rPr>
          <w:color w:val="0000FF"/>
        </w:rPr>
        <w:t>double</w:t>
      </w:r>
      <w:proofErr w:type="gramEnd"/>
      <w:r w:rsidRPr="00D96464">
        <w:tab/>
        <w:t>start, finish;</w:t>
      </w:r>
    </w:p>
    <w:p w:rsidR="005F4588" w:rsidRPr="00D96464" w:rsidRDefault="005F4588" w:rsidP="007B55E2">
      <w:pPr>
        <w:pStyle w:val="CODECONSOLAS"/>
      </w:pPr>
    </w:p>
    <w:p w:rsidR="005F4588" w:rsidRPr="00D96464" w:rsidRDefault="005F4588" w:rsidP="007B55E2">
      <w:pPr>
        <w:pStyle w:val="CODECONSOLAS"/>
      </w:pPr>
      <w:proofErr w:type="gramStart"/>
      <w:r w:rsidRPr="00D96464">
        <w:rPr>
          <w:color w:val="0000FF"/>
        </w:rPr>
        <w:t>const</w:t>
      </w:r>
      <w:proofErr w:type="gramEnd"/>
      <w:r w:rsidR="00040FAD"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Pr="00D96464">
        <w:tab/>
      </w:r>
      <w:r w:rsidRPr="00D96464">
        <w:tab/>
        <w:t>invsqrt2 = 0.707106781f;</w:t>
      </w:r>
    </w:p>
    <w:p w:rsidR="005F4588" w:rsidRPr="00D96464" w:rsidRDefault="005F4588" w:rsidP="007B55E2">
      <w:pPr>
        <w:pStyle w:val="CODECONSOLAS"/>
      </w:pPr>
      <w:proofErr w:type="gramStart"/>
      <w:r w:rsidRPr="00D96464">
        <w:rPr>
          <w:color w:val="0000FF"/>
        </w:rPr>
        <w:t>const</w:t>
      </w:r>
      <w:proofErr w:type="gramEnd"/>
      <w:r w:rsidR="00040FAD"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Pr="00D96464">
        <w:tab/>
      </w:r>
      <w:r w:rsidRPr="00D96464">
        <w:tab/>
        <w:t xml:space="preserve">sig = 0.2f; </w:t>
      </w:r>
      <w:r w:rsidRPr="00D96464">
        <w:rPr>
          <w:color w:val="008000"/>
        </w:rPr>
        <w:t>// volatility; percent per year 0.2 -&gt; 20%</w:t>
      </w:r>
    </w:p>
    <w:p w:rsidR="005F4588" w:rsidRPr="00D96464" w:rsidRDefault="005F4588" w:rsidP="007B55E2">
      <w:pPr>
        <w:pStyle w:val="CODECONSOLAS"/>
      </w:pPr>
      <w:proofErr w:type="gramStart"/>
      <w:r w:rsidRPr="00D96464">
        <w:rPr>
          <w:color w:val="0000FF"/>
        </w:rPr>
        <w:t>const</w:t>
      </w:r>
      <w:proofErr w:type="gramEnd"/>
      <w:r w:rsidR="00040FAD"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Pr="00D96464">
        <w:tab/>
      </w:r>
      <w:r w:rsidRPr="00D96464">
        <w:tab/>
        <w:t xml:space="preserve">r = 0.05f; </w:t>
      </w:r>
      <w:r w:rsidRPr="00D96464">
        <w:rPr>
          <w:color w:val="008000"/>
        </w:rPr>
        <w:t>// the interest rate; percent per year 0.05 -&gt; 5%</w:t>
      </w:r>
    </w:p>
    <w:p w:rsidR="005F4588" w:rsidRPr="00D96464" w:rsidRDefault="005F4588" w:rsidP="007B55E2">
      <w:pPr>
        <w:pStyle w:val="CODECONSOLAS"/>
      </w:pPr>
      <w:proofErr w:type="gramStart"/>
      <w:r w:rsidRPr="00D96464">
        <w:rPr>
          <w:color w:val="0000FF"/>
        </w:rPr>
        <w:t>const</w:t>
      </w:r>
      <w:proofErr w:type="gramEnd"/>
      <w:r w:rsidR="00040FAD"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Pr="00D96464">
        <w:tab/>
      </w:r>
      <w:r w:rsidRPr="00D96464">
        <w:tab/>
        <w:t xml:space="preserve">T = 3.0f; </w:t>
      </w:r>
      <w:r w:rsidRPr="00D96464">
        <w:rPr>
          <w:color w:val="008000"/>
        </w:rPr>
        <w:t>// option execute time (years)</w:t>
      </w:r>
    </w:p>
    <w:p w:rsidR="005F4588" w:rsidRPr="00D96464" w:rsidRDefault="005F4588" w:rsidP="007B55E2">
      <w:pPr>
        <w:pStyle w:val="CODECONSOLAS"/>
      </w:pPr>
      <w:proofErr w:type="gramStart"/>
      <w:r w:rsidRPr="00D96464">
        <w:rPr>
          <w:color w:val="0000FF"/>
        </w:rPr>
        <w:t>const</w:t>
      </w:r>
      <w:proofErr w:type="gramEnd"/>
      <w:r w:rsidR="00040FAD"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Pr="00D96464">
        <w:tab/>
      </w:r>
      <w:r w:rsidRPr="00D96464">
        <w:tab/>
        <w:t xml:space="preserve">S0 = 100.0f; </w:t>
      </w:r>
      <w:r w:rsidRPr="00D96464">
        <w:rPr>
          <w:color w:val="008000"/>
        </w:rPr>
        <w:t>// option price at t == 0;</w:t>
      </w:r>
    </w:p>
    <w:p w:rsidR="005F4588" w:rsidRDefault="005F4588" w:rsidP="007B55E2">
      <w:pPr>
        <w:pStyle w:val="CODECONSOLAS"/>
        <w:rPr>
          <w:color w:val="008000"/>
        </w:rPr>
      </w:pPr>
      <w:proofErr w:type="gramStart"/>
      <w:r w:rsidRPr="00D96464">
        <w:rPr>
          <w:color w:val="0000FF"/>
        </w:rPr>
        <w:t>const</w:t>
      </w:r>
      <w:proofErr w:type="gramEnd"/>
      <w:r w:rsidR="00040FAD"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Pr="00D96464">
        <w:tab/>
      </w:r>
      <w:r w:rsidRPr="00D96464">
        <w:tab/>
        <w:t xml:space="preserve">K = 100.0f; </w:t>
      </w:r>
      <w:r w:rsidRPr="00D96464">
        <w:rPr>
          <w:color w:val="008000"/>
        </w:rPr>
        <w:t>// strike price -- price fixed in option</w:t>
      </w:r>
    </w:p>
    <w:p w:rsidR="005F4588" w:rsidRDefault="005F4588" w:rsidP="00BB2FBD">
      <w:pPr>
        <w:rPr>
          <w:lang w:val="en-US"/>
        </w:rPr>
      </w:pPr>
    </w:p>
    <w:p w:rsidR="005F4588" w:rsidRPr="007B55E2" w:rsidRDefault="005F4588" w:rsidP="00BB2FBD">
      <w:pPr>
        <w:rPr>
          <w:i/>
          <w:iCs/>
          <w:lang w:val="en-US"/>
        </w:rPr>
      </w:pPr>
      <w:r w:rsidRPr="007B55E2">
        <w:rPr>
          <w:i/>
          <w:iCs/>
        </w:rPr>
        <w:t>Новый</w:t>
      </w:r>
      <w:r w:rsidR="00040FAD" w:rsidRPr="007B55E2">
        <w:rPr>
          <w:i/>
          <w:iCs/>
          <w:lang w:val="en-US"/>
        </w:rPr>
        <w:t xml:space="preserve"> </w:t>
      </w:r>
      <w:r w:rsidRPr="007B55E2">
        <w:rPr>
          <w:i/>
          <w:iCs/>
        </w:rPr>
        <w:t>тип</w:t>
      </w:r>
      <w:r w:rsidR="00040FAD" w:rsidRPr="007B55E2">
        <w:rPr>
          <w:i/>
          <w:iCs/>
          <w:lang w:val="en-US"/>
        </w:rPr>
        <w:t xml:space="preserve"> </w:t>
      </w:r>
      <w:r w:rsidRPr="007B55E2">
        <w:rPr>
          <w:i/>
          <w:iCs/>
        </w:rPr>
        <w:t>данных</w:t>
      </w:r>
      <w:r w:rsidRPr="007B55E2">
        <w:rPr>
          <w:i/>
          <w:iCs/>
          <w:lang w:val="en-US"/>
        </w:rPr>
        <w:t>:</w:t>
      </w:r>
    </w:p>
    <w:p w:rsidR="005F4588" w:rsidRDefault="00040FAD" w:rsidP="007B55E2">
      <w:pPr>
        <w:pStyle w:val="CODECONSOLAS"/>
        <w:rPr>
          <w:color w:val="000000"/>
        </w:rPr>
      </w:pPr>
      <w:proofErr w:type="spellStart"/>
      <w:r w:rsidRPr="00D96464">
        <w:t>T</w:t>
      </w:r>
      <w:r w:rsidR="005F4588" w:rsidRPr="00D96464">
        <w:t>ypedef</w:t>
      </w:r>
      <w:proofErr w:type="spellEnd"/>
      <w:r>
        <w:t xml:space="preserve"> </w:t>
      </w:r>
      <w:proofErr w:type="gramStart"/>
      <w:r w:rsidR="005F4588" w:rsidRPr="00D96464">
        <w:t>void</w:t>
      </w:r>
      <w:r w:rsidR="005F4588" w:rsidRPr="00D96464">
        <w:rPr>
          <w:color w:val="000000"/>
        </w:rPr>
        <w:t>(</w:t>
      </w:r>
      <w:proofErr w:type="gramEnd"/>
      <w:r w:rsidR="005F4588" w:rsidRPr="00D96464">
        <w:rPr>
          <w:color w:val="000000"/>
        </w:rPr>
        <w:t>*</w:t>
      </w:r>
      <w:proofErr w:type="spellStart"/>
      <w:r w:rsidR="005F4588" w:rsidRPr="00D96464">
        <w:rPr>
          <w:color w:val="2B91AF"/>
        </w:rPr>
        <w:t>GetPrices</w:t>
      </w:r>
      <w:proofErr w:type="spellEnd"/>
      <w:r w:rsidR="005F4588" w:rsidRPr="00D96464">
        <w:rPr>
          <w:color w:val="000000"/>
        </w:rPr>
        <w:t>)(</w:t>
      </w:r>
      <w:r w:rsidR="005F4588" w:rsidRPr="00D96464">
        <w:t>float</w:t>
      </w:r>
      <w:r w:rsidR="005F4588" w:rsidRPr="00D96464">
        <w:rPr>
          <w:color w:val="000000"/>
        </w:rPr>
        <w:t xml:space="preserve"> *</w:t>
      </w:r>
      <w:proofErr w:type="spellStart"/>
      <w:r w:rsidR="005F4588" w:rsidRPr="00D96464">
        <w:rPr>
          <w:color w:val="000000"/>
        </w:rPr>
        <w:t>pT</w:t>
      </w:r>
      <w:proofErr w:type="spellEnd"/>
      <w:r w:rsidR="005F4588" w:rsidRPr="00D96464">
        <w:rPr>
          <w:color w:val="000000"/>
        </w:rPr>
        <w:t xml:space="preserve">, </w:t>
      </w:r>
      <w:r w:rsidR="005F4588" w:rsidRPr="00D96464">
        <w:t>float</w:t>
      </w:r>
      <w:r w:rsidR="005F4588" w:rsidRPr="00D96464">
        <w:rPr>
          <w:color w:val="000000"/>
        </w:rPr>
        <w:t xml:space="preserve"> *</w:t>
      </w:r>
      <w:proofErr w:type="spellStart"/>
      <w:r w:rsidR="005F4588" w:rsidRPr="00D96464">
        <w:rPr>
          <w:color w:val="000000"/>
        </w:rPr>
        <w:t>pK</w:t>
      </w:r>
      <w:proofErr w:type="spellEnd"/>
      <w:r w:rsidR="005F4588" w:rsidRPr="00D96464">
        <w:rPr>
          <w:color w:val="000000"/>
        </w:rPr>
        <w:t xml:space="preserve">, </w:t>
      </w:r>
      <w:r w:rsidR="005F4588" w:rsidRPr="00D96464">
        <w:t>float</w:t>
      </w:r>
      <w:r w:rsidR="005F4588" w:rsidRPr="00D96464">
        <w:rPr>
          <w:color w:val="000000"/>
        </w:rPr>
        <w:t xml:space="preserve"> *pS0, </w:t>
      </w:r>
      <w:r w:rsidR="005F4588" w:rsidRPr="00D96464">
        <w:t>float</w:t>
      </w:r>
      <w:r w:rsidR="005F4588" w:rsidRPr="00D96464">
        <w:rPr>
          <w:color w:val="000000"/>
        </w:rPr>
        <w:t xml:space="preserve"> *</w:t>
      </w:r>
      <w:proofErr w:type="spellStart"/>
      <w:r w:rsidR="005F4588" w:rsidRPr="00D96464">
        <w:rPr>
          <w:color w:val="000000"/>
        </w:rPr>
        <w:t>pC</w:t>
      </w:r>
      <w:proofErr w:type="spellEnd"/>
      <w:r w:rsidR="005F4588" w:rsidRPr="00D96464">
        <w:rPr>
          <w:color w:val="000000"/>
        </w:rPr>
        <w:t>);</w:t>
      </w:r>
    </w:p>
    <w:p w:rsidR="005F4588" w:rsidRDefault="005F4588" w:rsidP="00BB2FBD">
      <w:pPr>
        <w:rPr>
          <w:lang w:val="en-US"/>
        </w:rPr>
      </w:pPr>
    </w:p>
    <w:p w:rsidR="00C63A23" w:rsidRDefault="00C63A23" w:rsidP="00C63A23">
      <w:r>
        <w:t xml:space="preserve">Ниже приведена таблица, содержащая обозначения </w:t>
      </w:r>
      <w:r w:rsidR="00EB367C">
        <w:t>и</w:t>
      </w:r>
      <w:r>
        <w:t xml:space="preserve"> отражающая суть алгоритмов, вычисляющих стоимость опциона:</w:t>
      </w:r>
    </w:p>
    <w:p w:rsidR="00EB367C" w:rsidRDefault="00C63A23" w:rsidP="00C63A23">
      <w:pPr>
        <w:jc w:val="center"/>
      </w:pPr>
      <w:r w:rsidRPr="00C63A23">
        <w:rPr>
          <w:sz w:val="22"/>
          <w:szCs w:val="21"/>
        </w:rPr>
        <w:t>Таблица 0: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214"/>
        <w:gridCol w:w="3372"/>
      </w:tblGrid>
      <w:tr w:rsidR="00EB367C" w:rsidRPr="009F0074" w:rsidTr="00C63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  <w:gridSpan w:val="2"/>
          </w:tcPr>
          <w:p w:rsidR="00EB367C" w:rsidRPr="00C63A23" w:rsidRDefault="00C63A23" w:rsidP="00C63A23">
            <w:r>
              <w:t>Название</w:t>
            </w:r>
          </w:p>
        </w:tc>
        <w:tc>
          <w:tcPr>
            <w:tcW w:w="3372" w:type="dxa"/>
          </w:tcPr>
          <w:p w:rsidR="00EB367C" w:rsidRPr="00EB367C" w:rsidRDefault="00C63A23" w:rsidP="00EB367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я</w:t>
            </w:r>
          </w:p>
        </w:tc>
      </w:tr>
      <w:tr w:rsidR="00C63A23" w:rsidRPr="009F0074" w:rsidTr="00EB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C63A23" w:rsidRPr="009C7E31" w:rsidRDefault="00C63A23" w:rsidP="00C63A23">
            <w:pPr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V0</w:t>
            </w:r>
          </w:p>
        </w:tc>
        <w:tc>
          <w:tcPr>
            <w:tcW w:w="0" w:type="auto"/>
            <w:gridSpan w:val="2"/>
          </w:tcPr>
          <w:p w:rsidR="00C63A23" w:rsidRPr="00EB367C" w:rsidRDefault="00C63A23" w:rsidP="00C63A2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367C">
              <w:t>Базовая реализация</w:t>
            </w:r>
          </w:p>
        </w:tc>
      </w:tr>
      <w:tr w:rsidR="00C63A23" w:rsidRPr="009F0074" w:rsidTr="00EB367C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C63A23" w:rsidRPr="009C7E31" w:rsidRDefault="00C63A23" w:rsidP="00C63A23">
            <w:pPr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V1</w:t>
            </w:r>
          </w:p>
        </w:tc>
        <w:tc>
          <w:tcPr>
            <w:tcW w:w="0" w:type="auto"/>
            <w:gridSpan w:val="2"/>
          </w:tcPr>
          <w:p w:rsidR="00C63A23" w:rsidRPr="009F0074" w:rsidRDefault="00C63A23" w:rsidP="00C63A2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Не смешивать типы данных</w:t>
            </w:r>
          </w:p>
        </w:tc>
      </w:tr>
      <w:tr w:rsidR="00C63A23" w:rsidRPr="009F0074" w:rsidTr="00EB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C63A23" w:rsidRPr="009C7E31" w:rsidRDefault="00C63A23" w:rsidP="00C63A23">
            <w:pPr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V2</w:t>
            </w:r>
          </w:p>
        </w:tc>
        <w:tc>
          <w:tcPr>
            <w:tcW w:w="0" w:type="auto"/>
            <w:gridSpan w:val="2"/>
          </w:tcPr>
          <w:p w:rsidR="00C63A23" w:rsidRPr="009F0074" w:rsidRDefault="00C63A23" w:rsidP="00C63A2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t>Эквивалентые</w:t>
            </w:r>
            <w:proofErr w:type="spellEnd"/>
            <w:r>
              <w:t xml:space="preserve"> преобразования (</w:t>
            </w:r>
            <w:proofErr w:type="spellStart"/>
            <w:r>
              <w:rPr>
                <w:lang w:val="en-US"/>
              </w:rPr>
              <w:t>Erf</w:t>
            </w:r>
            <w:proofErr w:type="spellEnd"/>
            <w:r>
              <w:t>)</w:t>
            </w:r>
          </w:p>
        </w:tc>
      </w:tr>
      <w:tr w:rsidR="00C63A23" w:rsidRPr="009F0074" w:rsidTr="00EB367C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C63A23" w:rsidRPr="009C7E31" w:rsidRDefault="00C63A23" w:rsidP="00C63A23">
            <w:pPr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V3</w:t>
            </w:r>
          </w:p>
        </w:tc>
        <w:tc>
          <w:tcPr>
            <w:tcW w:w="0" w:type="auto"/>
            <w:gridSpan w:val="2"/>
          </w:tcPr>
          <w:p w:rsidR="00C63A23" w:rsidRPr="009F0074" w:rsidRDefault="00C63A23" w:rsidP="00C63A2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Векторизация цикла (</w:t>
            </w:r>
            <w:r>
              <w:rPr>
                <w:lang w:val="en-US"/>
              </w:rPr>
              <w:t>restrict</w:t>
            </w:r>
            <w:r>
              <w:t>)</w:t>
            </w:r>
          </w:p>
        </w:tc>
      </w:tr>
      <w:tr w:rsidR="00C63A23" w:rsidRPr="009F0074" w:rsidTr="00EB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C63A23" w:rsidRPr="009C7E31" w:rsidRDefault="00C63A23" w:rsidP="00C63A23">
            <w:pPr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V4</w:t>
            </w:r>
          </w:p>
        </w:tc>
        <w:tc>
          <w:tcPr>
            <w:tcW w:w="0" w:type="auto"/>
            <w:gridSpan w:val="2"/>
          </w:tcPr>
          <w:p w:rsidR="00C63A23" w:rsidRPr="009F0074" w:rsidRDefault="00C63A23" w:rsidP="00C63A2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Векторизация цикла (директивы)</w:t>
            </w:r>
          </w:p>
        </w:tc>
      </w:tr>
      <w:tr w:rsidR="00C63A23" w:rsidRPr="009F0074" w:rsidTr="00EB367C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C63A23" w:rsidRPr="009C7E31" w:rsidRDefault="00C63A23" w:rsidP="00C63A23">
            <w:pPr>
              <w:jc w:val="center"/>
            </w:pPr>
            <w:r w:rsidRPr="009C7E31">
              <w:rPr>
                <w:lang w:val="en-US"/>
              </w:rPr>
              <w:t>V</w:t>
            </w:r>
            <w:r w:rsidRPr="009C7E31">
              <w:t>5</w:t>
            </w:r>
          </w:p>
        </w:tc>
        <w:tc>
          <w:tcPr>
            <w:tcW w:w="0" w:type="auto"/>
            <w:gridSpan w:val="2"/>
          </w:tcPr>
          <w:p w:rsidR="00C63A23" w:rsidRPr="009F0074" w:rsidRDefault="00C63A23" w:rsidP="00C63A2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Вынос инварианта из цикла</w:t>
            </w:r>
          </w:p>
        </w:tc>
      </w:tr>
      <w:tr w:rsidR="00C63A23" w:rsidRPr="009F0074" w:rsidTr="00EB3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C63A23" w:rsidRPr="009C7E31" w:rsidRDefault="00C63A23" w:rsidP="00C63A23">
            <w:pPr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V6</w:t>
            </w:r>
          </w:p>
        </w:tc>
        <w:tc>
          <w:tcPr>
            <w:tcW w:w="0" w:type="auto"/>
            <w:gridSpan w:val="2"/>
          </w:tcPr>
          <w:p w:rsidR="00C63A23" w:rsidRPr="009F0074" w:rsidRDefault="00C63A23" w:rsidP="00C63A2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t xml:space="preserve">Использование </w:t>
            </w:r>
            <w:proofErr w:type="spellStart"/>
            <w:r>
              <w:t>интринсика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invsqrt</w:t>
            </w:r>
            <w:proofErr w:type="spellEnd"/>
          </w:p>
        </w:tc>
      </w:tr>
    </w:tbl>
    <w:p w:rsidR="00EB367C" w:rsidRPr="00EB367C" w:rsidRDefault="00EB367C" w:rsidP="00BB2FBD"/>
    <w:p w:rsidR="005F4588" w:rsidRPr="007B55E2" w:rsidRDefault="005F4588" w:rsidP="00BB2FBD">
      <w:pPr>
        <w:rPr>
          <w:i/>
          <w:iCs/>
        </w:rPr>
      </w:pPr>
      <w:r w:rsidRPr="007B55E2">
        <w:rPr>
          <w:i/>
          <w:iCs/>
        </w:rPr>
        <w:t>Массив указателей на функции, содержащие модифицированные алгоритмы:</w:t>
      </w:r>
    </w:p>
    <w:p w:rsidR="005F4588" w:rsidRPr="00D96464" w:rsidRDefault="005F4588" w:rsidP="007B55E2">
      <w:pPr>
        <w:pStyle w:val="CODECONSOLAS"/>
      </w:pPr>
      <w:proofErr w:type="spellStart"/>
      <w:r w:rsidRPr="00D96464">
        <w:rPr>
          <w:color w:val="2B91AF"/>
        </w:rPr>
        <w:t>GetPrices</w:t>
      </w:r>
      <w:proofErr w:type="spellEnd"/>
      <w:r w:rsidR="00040FAD">
        <w:rPr>
          <w:color w:val="2B91AF"/>
        </w:rPr>
        <w:t xml:space="preserve"> </w:t>
      </w:r>
      <w:proofErr w:type="spellStart"/>
      <w:r w:rsidRPr="00D96464">
        <w:t>option_</w:t>
      </w:r>
      <w:proofErr w:type="gramStart"/>
      <w:r w:rsidRPr="00D96464">
        <w:t>array</w:t>
      </w:r>
      <w:proofErr w:type="spellEnd"/>
      <w:r w:rsidRPr="00D96464">
        <w:t>[</w:t>
      </w:r>
      <w:proofErr w:type="gramEnd"/>
      <w:r w:rsidRPr="00D96464">
        <w:t>9] =</w:t>
      </w:r>
    </w:p>
    <w:p w:rsidR="005F4588" w:rsidRPr="00D96464" w:rsidRDefault="005F4588" w:rsidP="007B55E2">
      <w:pPr>
        <w:pStyle w:val="CODECONSOLAS"/>
      </w:pPr>
      <w:r w:rsidRPr="00D96464">
        <w:t>{</w:t>
      </w:r>
    </w:p>
    <w:p w:rsidR="005F4588" w:rsidRPr="009F042D" w:rsidRDefault="005F4588" w:rsidP="007B55E2">
      <w:pPr>
        <w:pStyle w:val="CODECONSOLAS"/>
      </w:pPr>
      <w:r w:rsidRPr="00D96464">
        <w:tab/>
      </w:r>
      <w:r w:rsidRPr="009F042D">
        <w:t xml:space="preserve">_V0, </w:t>
      </w:r>
      <w:r w:rsidRPr="009F042D">
        <w:rPr>
          <w:color w:val="008000"/>
        </w:rPr>
        <w:t>//</w:t>
      </w:r>
      <w:r w:rsidR="007E4806" w:rsidRPr="009F042D">
        <w:rPr>
          <w:color w:val="008000"/>
        </w:rPr>
        <w:t>base</w:t>
      </w:r>
    </w:p>
    <w:p w:rsidR="005F4588" w:rsidRPr="009F042D" w:rsidRDefault="005F4588" w:rsidP="007B55E2">
      <w:pPr>
        <w:pStyle w:val="CODECONSOLAS"/>
      </w:pPr>
      <w:r w:rsidRPr="009F042D">
        <w:tab/>
        <w:t xml:space="preserve">_V1, </w:t>
      </w:r>
      <w:r w:rsidRPr="009F042D">
        <w:rPr>
          <w:color w:val="008000"/>
        </w:rPr>
        <w:t>//</w:t>
      </w:r>
      <w:r w:rsidR="007E4806" w:rsidRPr="009F042D">
        <w:rPr>
          <w:color w:val="008000"/>
        </w:rPr>
        <w:t>float</w:t>
      </w:r>
    </w:p>
    <w:p w:rsidR="005F4588" w:rsidRPr="009F042D" w:rsidRDefault="005F4588" w:rsidP="007B55E2">
      <w:pPr>
        <w:pStyle w:val="CODECONSOLAS"/>
      </w:pPr>
      <w:r w:rsidRPr="009F042D">
        <w:tab/>
        <w:t xml:space="preserve">_V2, </w:t>
      </w:r>
      <w:r w:rsidRPr="009F042D">
        <w:rPr>
          <w:color w:val="008000"/>
        </w:rPr>
        <w:t>//</w:t>
      </w:r>
      <w:proofErr w:type="spellStart"/>
      <w:r w:rsidRPr="009F042D">
        <w:rPr>
          <w:color w:val="008000"/>
        </w:rPr>
        <w:t>erf</w:t>
      </w:r>
      <w:proofErr w:type="spellEnd"/>
    </w:p>
    <w:p w:rsidR="005F4588" w:rsidRPr="009F042D" w:rsidRDefault="005F4588" w:rsidP="007B55E2">
      <w:pPr>
        <w:pStyle w:val="CODECONSOLAS"/>
        <w:rPr>
          <w:color w:val="000000"/>
        </w:rPr>
      </w:pPr>
      <w:r w:rsidRPr="009F042D">
        <w:rPr>
          <w:color w:val="000000"/>
        </w:rPr>
        <w:tab/>
      </w:r>
      <w:r w:rsidRPr="009F042D">
        <w:t>_V3,</w:t>
      </w:r>
      <w:r w:rsidRPr="009F042D">
        <w:rPr>
          <w:color w:val="008000"/>
        </w:rPr>
        <w:t xml:space="preserve"> //restrict</w:t>
      </w:r>
    </w:p>
    <w:p w:rsidR="005F4588" w:rsidRPr="009F042D" w:rsidRDefault="005F4588" w:rsidP="007B55E2">
      <w:pPr>
        <w:pStyle w:val="CODECONSOLAS"/>
        <w:rPr>
          <w:color w:val="000000"/>
        </w:rPr>
      </w:pPr>
      <w:r w:rsidRPr="009F042D">
        <w:rPr>
          <w:color w:val="000000"/>
        </w:rPr>
        <w:tab/>
        <w:t xml:space="preserve">_V4, </w:t>
      </w:r>
      <w:r w:rsidRPr="009F042D">
        <w:t xml:space="preserve">//#pragma </w:t>
      </w:r>
      <w:proofErr w:type="spellStart"/>
      <w:r w:rsidRPr="009F042D">
        <w:t>simd</w:t>
      </w:r>
      <w:proofErr w:type="spellEnd"/>
      <w:r w:rsidRPr="009F042D">
        <w:t xml:space="preserve"> #pragma vector always</w:t>
      </w:r>
    </w:p>
    <w:p w:rsidR="005F4588" w:rsidRPr="009F042D" w:rsidRDefault="005F4588" w:rsidP="007B55E2">
      <w:pPr>
        <w:pStyle w:val="CODECONSOLAS"/>
        <w:rPr>
          <w:color w:val="000000"/>
        </w:rPr>
      </w:pPr>
      <w:r w:rsidRPr="009F042D">
        <w:rPr>
          <w:color w:val="000000"/>
        </w:rPr>
        <w:tab/>
        <w:t xml:space="preserve">_V5, </w:t>
      </w:r>
      <w:r w:rsidRPr="009F042D">
        <w:t xml:space="preserve">//#pragma </w:t>
      </w:r>
      <w:proofErr w:type="spellStart"/>
      <w:r w:rsidRPr="009F042D">
        <w:t>simd</w:t>
      </w:r>
      <w:proofErr w:type="spellEnd"/>
      <w:r w:rsidRPr="009F042D">
        <w:t xml:space="preserve"> invsqrt2_1</w:t>
      </w:r>
    </w:p>
    <w:p w:rsidR="005F4588" w:rsidRPr="009F042D" w:rsidRDefault="005F4588" w:rsidP="007B55E2">
      <w:pPr>
        <w:pStyle w:val="CODECONSOLAS"/>
        <w:rPr>
          <w:color w:val="000000"/>
        </w:rPr>
      </w:pPr>
      <w:r w:rsidRPr="009F042D">
        <w:rPr>
          <w:color w:val="000000"/>
        </w:rPr>
        <w:tab/>
        <w:t xml:space="preserve">_V6, </w:t>
      </w:r>
      <w:r w:rsidRPr="009F042D">
        <w:t xml:space="preserve">//#pragma </w:t>
      </w:r>
      <w:proofErr w:type="spellStart"/>
      <w:r w:rsidRPr="009F042D">
        <w:t>simd</w:t>
      </w:r>
      <w:proofErr w:type="spellEnd"/>
      <w:r w:rsidRPr="009F042D">
        <w:t xml:space="preserve"> invsqrt2_2</w:t>
      </w:r>
    </w:p>
    <w:p w:rsidR="005F4588" w:rsidRPr="009F042D" w:rsidRDefault="005F4588" w:rsidP="007B55E2">
      <w:pPr>
        <w:pStyle w:val="CODECONSOLAS"/>
        <w:rPr>
          <w:color w:val="000000"/>
          <w:lang w:val="nb-NO"/>
        </w:rPr>
      </w:pPr>
      <w:r w:rsidRPr="009F042D">
        <w:rPr>
          <w:color w:val="000000"/>
        </w:rPr>
        <w:tab/>
      </w:r>
      <w:r w:rsidRPr="009F042D">
        <w:rPr>
          <w:color w:val="000000"/>
          <w:lang w:val="nb-NO"/>
        </w:rPr>
        <w:t xml:space="preserve">_V7, </w:t>
      </w:r>
      <w:r w:rsidRPr="009F042D">
        <w:rPr>
          <w:lang w:val="nb-NO"/>
        </w:rPr>
        <w:t>//#pragma simd #pragma omp parallel for private</w:t>
      </w:r>
    </w:p>
    <w:p w:rsidR="005F4588" w:rsidRDefault="005F4588" w:rsidP="007B55E2">
      <w:pPr>
        <w:pStyle w:val="CODECONSOLAS"/>
        <w:rPr>
          <w:lang w:val="pt-BR"/>
        </w:rPr>
      </w:pPr>
      <w:r w:rsidRPr="009F042D">
        <w:rPr>
          <w:color w:val="000000"/>
          <w:lang w:val="nb-NO"/>
        </w:rPr>
        <w:tab/>
      </w:r>
      <w:r w:rsidRPr="009F042D">
        <w:rPr>
          <w:color w:val="000000"/>
          <w:lang w:val="pt-BR"/>
        </w:rPr>
        <w:t xml:space="preserve">_V8, </w:t>
      </w:r>
      <w:r w:rsidRPr="009F042D">
        <w:rPr>
          <w:lang w:val="pt-BR"/>
        </w:rPr>
        <w:t>// _V7 + #pragma vector nontemporal</w:t>
      </w:r>
    </w:p>
    <w:p w:rsidR="005F4588" w:rsidRDefault="005F4588" w:rsidP="007B55E2">
      <w:pPr>
        <w:pStyle w:val="CODECONSOLAS"/>
        <w:rPr>
          <w:lang w:val="pt-BR"/>
        </w:rPr>
      </w:pPr>
      <w:r w:rsidRPr="00FF0D85">
        <w:rPr>
          <w:lang w:val="pt-BR"/>
        </w:rPr>
        <w:t>};</w:t>
      </w:r>
    </w:p>
    <w:p w:rsidR="00A866FB" w:rsidRPr="00C63A23" w:rsidRDefault="00A866FB" w:rsidP="00CB5F6F">
      <w:pPr>
        <w:rPr>
          <w:i/>
          <w:iCs/>
        </w:rPr>
      </w:pPr>
      <w:r w:rsidRPr="00A866FB">
        <w:rPr>
          <w:i/>
          <w:iCs/>
        </w:rPr>
        <w:lastRenderedPageBreak/>
        <w:t>Пример тестового покрытия:</w:t>
      </w:r>
    </w:p>
    <w:p w:rsidR="00C63A23" w:rsidRDefault="007B55E2" w:rsidP="00CB5F6F">
      <w:r w:rsidRPr="005170DE">
        <w:t xml:space="preserve">Сравним получившуюся цену </w:t>
      </w:r>
      <w:proofErr w:type="spellStart"/>
      <w:r w:rsidRPr="00CB5F6F">
        <w:rPr>
          <w:rStyle w:val="CODECONSOLAS0"/>
        </w:rPr>
        <w:t>pC</w:t>
      </w:r>
      <w:proofErr w:type="spellEnd"/>
      <w:r w:rsidR="00CB5F6F" w:rsidRPr="00CB5F6F">
        <w:rPr>
          <w:rStyle w:val="CODECONSOLAS0"/>
          <w:lang w:val="ru-RU"/>
        </w:rPr>
        <w:t>[0]</w:t>
      </w:r>
      <w:r w:rsidR="00CB5F6F">
        <w:t xml:space="preserve"> с верным результатом,</w:t>
      </w:r>
    </w:p>
    <w:p w:rsidR="00CB5F6F" w:rsidRPr="00CB5F6F" w:rsidRDefault="00CB5F6F" w:rsidP="00CB5F6F"/>
    <w:p w:rsidR="007B55E2" w:rsidRPr="000B5BAF" w:rsidRDefault="007B55E2" w:rsidP="00CB5F6F">
      <w:pPr>
        <w:pStyle w:val="CODECONSOLAS"/>
        <w:rPr>
          <w:lang w:val="nl-NL"/>
        </w:rPr>
      </w:pPr>
      <w:r w:rsidRPr="000B5BAF">
        <w:rPr>
          <w:color w:val="6F008A"/>
          <w:lang w:val="nl-NL"/>
        </w:rPr>
        <w:t>TEST</w:t>
      </w:r>
      <w:r w:rsidRPr="000B5BAF">
        <w:rPr>
          <w:lang w:val="nl-NL"/>
        </w:rPr>
        <w:t>(EU_OP, test_V0)</w:t>
      </w:r>
    </w:p>
    <w:p w:rsidR="007B55E2" w:rsidRPr="007B55E2" w:rsidRDefault="007B55E2" w:rsidP="00CB5F6F">
      <w:pPr>
        <w:pStyle w:val="CODECONSOLAS"/>
        <w:rPr>
          <w:lang w:val="nl-NL"/>
        </w:rPr>
      </w:pPr>
      <w:r w:rsidRPr="007B55E2">
        <w:rPr>
          <w:lang w:val="nl-NL"/>
        </w:rPr>
        <w:t>{</w:t>
      </w:r>
    </w:p>
    <w:p w:rsidR="007B55E2" w:rsidRPr="007B55E2" w:rsidRDefault="007B55E2" w:rsidP="00CB5F6F">
      <w:pPr>
        <w:pStyle w:val="CODECONSOLAS"/>
        <w:rPr>
          <w:lang w:val="nl-NL"/>
        </w:rPr>
      </w:pPr>
      <w:r w:rsidRPr="007B55E2">
        <w:rPr>
          <w:lang w:val="nl-NL"/>
        </w:rPr>
        <w:tab/>
      </w:r>
      <w:r w:rsidRPr="007B55E2">
        <w:rPr>
          <w:color w:val="0000FF"/>
          <w:lang w:val="nl-NL"/>
        </w:rPr>
        <w:t>float</w:t>
      </w:r>
      <w:r w:rsidRPr="007B55E2">
        <w:rPr>
          <w:lang w:val="nl-NL"/>
        </w:rPr>
        <w:t xml:space="preserve"> *pT, *pK, *pS0;</w:t>
      </w:r>
    </w:p>
    <w:p w:rsidR="007B55E2" w:rsidRPr="007B55E2" w:rsidRDefault="007B55E2" w:rsidP="00CB5F6F">
      <w:pPr>
        <w:pStyle w:val="CODECONSOLAS"/>
        <w:rPr>
          <w:lang w:val="nl-NL"/>
        </w:rPr>
      </w:pPr>
      <w:r w:rsidRPr="007B55E2">
        <w:rPr>
          <w:lang w:val="nl-NL"/>
        </w:rPr>
        <w:tab/>
      </w:r>
      <w:r w:rsidRPr="007B55E2">
        <w:rPr>
          <w:color w:val="0000FF"/>
          <w:lang w:val="nl-NL"/>
        </w:rPr>
        <w:t>float</w:t>
      </w:r>
      <w:r w:rsidRPr="007B55E2">
        <w:rPr>
          <w:lang w:val="nl-NL"/>
        </w:rPr>
        <w:t>pC;</w:t>
      </w:r>
    </w:p>
    <w:p w:rsidR="007B55E2" w:rsidRPr="005170DE" w:rsidRDefault="007B55E2" w:rsidP="00CB5F6F">
      <w:pPr>
        <w:pStyle w:val="CODECONSOLAS"/>
      </w:pPr>
      <w:r w:rsidRPr="007B55E2">
        <w:rPr>
          <w:lang w:val="nl-NL"/>
        </w:rPr>
        <w:tab/>
      </w:r>
      <w:r>
        <w:t>*</w:t>
      </w:r>
      <w:proofErr w:type="spellStart"/>
      <w:r>
        <w:t>pT</w:t>
      </w:r>
      <w:proofErr w:type="spellEnd"/>
      <w:r>
        <w:tab/>
      </w:r>
      <w:r w:rsidRPr="005170DE">
        <w:t>= T;</w:t>
      </w:r>
    </w:p>
    <w:p w:rsidR="007B55E2" w:rsidRPr="005170DE" w:rsidRDefault="007B55E2" w:rsidP="00CB5F6F">
      <w:pPr>
        <w:pStyle w:val="CODECONSOLAS"/>
      </w:pPr>
      <w:r w:rsidRPr="005170DE">
        <w:tab/>
        <w:t>*pS0</w:t>
      </w:r>
      <w:r w:rsidRPr="005170DE">
        <w:tab/>
        <w:t>= S0;</w:t>
      </w:r>
    </w:p>
    <w:p w:rsidR="007B55E2" w:rsidRPr="005170DE" w:rsidRDefault="007B55E2" w:rsidP="00CB5F6F">
      <w:pPr>
        <w:pStyle w:val="CODECONSOLAS"/>
      </w:pPr>
      <w:r>
        <w:tab/>
        <w:t>*</w:t>
      </w:r>
      <w:proofErr w:type="spellStart"/>
      <w:r>
        <w:t>pK</w:t>
      </w:r>
      <w:proofErr w:type="spellEnd"/>
      <w:r>
        <w:tab/>
      </w:r>
      <w:r w:rsidRPr="005170DE">
        <w:t>= K;</w:t>
      </w:r>
    </w:p>
    <w:p w:rsidR="007B55E2" w:rsidRPr="005170DE" w:rsidRDefault="007B55E2" w:rsidP="00CB5F6F">
      <w:pPr>
        <w:pStyle w:val="CODECONSOLAS"/>
      </w:pPr>
      <w:r w:rsidRPr="005170DE">
        <w:tab/>
      </w:r>
      <w:proofErr w:type="spellStart"/>
      <w:r w:rsidRPr="005170DE">
        <w:t>option_</w:t>
      </w:r>
      <w:proofErr w:type="gramStart"/>
      <w:r w:rsidRPr="005170DE">
        <w:t>array</w:t>
      </w:r>
      <w:proofErr w:type="spellEnd"/>
      <w:r w:rsidRPr="005170DE">
        <w:t>[</w:t>
      </w:r>
      <w:proofErr w:type="gramEnd"/>
      <w:r w:rsidRPr="005170DE">
        <w:t>0](</w:t>
      </w:r>
      <w:proofErr w:type="spellStart"/>
      <w:r w:rsidRPr="005170DE">
        <w:t>pT</w:t>
      </w:r>
      <w:proofErr w:type="spellEnd"/>
      <w:r w:rsidRPr="005170DE">
        <w:t xml:space="preserve">, </w:t>
      </w:r>
      <w:proofErr w:type="spellStart"/>
      <w:r w:rsidRPr="005170DE">
        <w:t>pK</w:t>
      </w:r>
      <w:proofErr w:type="spellEnd"/>
      <w:r w:rsidRPr="005170DE">
        <w:t>, pS0, &amp;</w:t>
      </w:r>
      <w:proofErr w:type="spellStart"/>
      <w:r w:rsidRPr="005170DE">
        <w:t>pC</w:t>
      </w:r>
      <w:proofErr w:type="spellEnd"/>
      <w:r w:rsidRPr="005170DE">
        <w:t>);</w:t>
      </w:r>
    </w:p>
    <w:p w:rsidR="007B55E2" w:rsidRPr="005170DE" w:rsidRDefault="007B55E2" w:rsidP="00CB5F6F">
      <w:pPr>
        <w:pStyle w:val="CODECONSOLAS"/>
      </w:pPr>
    </w:p>
    <w:p w:rsidR="007B55E2" w:rsidRPr="000B5BAF" w:rsidRDefault="007B55E2" w:rsidP="00CB5F6F">
      <w:pPr>
        <w:pStyle w:val="CODECONSOLAS"/>
        <w:rPr>
          <w:lang w:val="ru-RU"/>
        </w:rPr>
      </w:pPr>
      <w:r w:rsidRPr="005170DE">
        <w:tab/>
      </w:r>
      <w:r>
        <w:rPr>
          <w:color w:val="6F008A"/>
        </w:rPr>
        <w:t>ASSERT</w:t>
      </w:r>
      <w:r w:rsidRPr="000B5BAF">
        <w:rPr>
          <w:color w:val="6F008A"/>
          <w:lang w:val="ru-RU"/>
        </w:rPr>
        <w:t>_</w:t>
      </w:r>
      <w:proofErr w:type="gramStart"/>
      <w:r>
        <w:rPr>
          <w:color w:val="6F008A"/>
        </w:rPr>
        <w:t>EQ</w:t>
      </w:r>
      <w:r w:rsidRPr="000B5BAF">
        <w:rPr>
          <w:lang w:val="ru-RU"/>
        </w:rPr>
        <w:t>(</w:t>
      </w:r>
      <w:proofErr w:type="spellStart"/>
      <w:proofErr w:type="gramEnd"/>
      <w:r>
        <w:t>pC</w:t>
      </w:r>
      <w:proofErr w:type="spellEnd"/>
      <w:r w:rsidRPr="000B5BAF">
        <w:rPr>
          <w:lang w:val="ru-RU"/>
        </w:rPr>
        <w:t xml:space="preserve">, </w:t>
      </w:r>
      <w:r>
        <w:rPr>
          <w:color w:val="0000FF"/>
        </w:rPr>
        <w:t>float</w:t>
      </w:r>
      <w:r w:rsidRPr="000B5BAF">
        <w:rPr>
          <w:lang w:val="ru-RU"/>
        </w:rPr>
        <w:t>(20.9244));</w:t>
      </w:r>
    </w:p>
    <w:p w:rsidR="007B55E2" w:rsidRPr="000B5BAF" w:rsidRDefault="007B55E2" w:rsidP="00CB5F6F">
      <w:pPr>
        <w:pStyle w:val="CODECONSOLAS"/>
        <w:rPr>
          <w:lang w:val="ru-RU"/>
        </w:rPr>
      </w:pPr>
      <w:r w:rsidRPr="000B5BAF">
        <w:rPr>
          <w:lang w:val="ru-RU"/>
        </w:rPr>
        <w:t>}</w:t>
      </w:r>
    </w:p>
    <w:p w:rsidR="007B55E2" w:rsidRPr="005170DE" w:rsidRDefault="007B55E2" w:rsidP="007B55E2">
      <w:r w:rsidRPr="005170DE">
        <w:t>после чего говорим о корректности работы алгоритма.</w:t>
      </w:r>
    </w:p>
    <w:p w:rsidR="007B55E2" w:rsidRDefault="007B55E2" w:rsidP="007B55E2"/>
    <w:p w:rsidR="007B55E2" w:rsidRDefault="007B55E2" w:rsidP="007B55E2"/>
    <w:p w:rsidR="007B55E2" w:rsidRPr="00CB5F6F" w:rsidRDefault="007B55E2" w:rsidP="007B55E2">
      <w:pPr>
        <w:rPr>
          <w:b/>
          <w:bCs/>
        </w:rPr>
      </w:pPr>
      <w:r w:rsidRPr="00CB5F6F">
        <w:rPr>
          <w:b/>
          <w:bCs/>
        </w:rPr>
        <w:t xml:space="preserve">Версия </w:t>
      </w:r>
      <w:r w:rsidRPr="00CB5F6F">
        <w:rPr>
          <w:b/>
          <w:bCs/>
          <w:lang w:val="en-US"/>
        </w:rPr>
        <w:t>V</w:t>
      </w:r>
      <w:r w:rsidRPr="00CB5F6F">
        <w:rPr>
          <w:b/>
          <w:bCs/>
        </w:rPr>
        <w:t>1. Исключение ненужных преобразований типов</w:t>
      </w:r>
    </w:p>
    <w:p w:rsidR="007B55E2" w:rsidRDefault="007B55E2" w:rsidP="007B55E2">
      <w:r>
        <w:t xml:space="preserve">Для вычисления справедливой цены достаточно использовать </w:t>
      </w:r>
      <w:r>
        <w:rPr>
          <w:lang w:val="en-US"/>
        </w:rPr>
        <w:t>single</w:t>
      </w:r>
      <w:r w:rsidRPr="00BB2D10">
        <w:t xml:space="preserve"> </w:t>
      </w:r>
      <w:r>
        <w:rPr>
          <w:lang w:val="en-US"/>
        </w:rPr>
        <w:t>precision</w:t>
      </w:r>
      <w:r>
        <w:t xml:space="preserve">, поэтому заменим функции </w:t>
      </w:r>
      <w:r w:rsidRPr="00AB7169">
        <w:rPr>
          <w:rStyle w:val="CODECONSOLAS0"/>
        </w:rPr>
        <w:t>log</w:t>
      </w:r>
      <w:r w:rsidRPr="000B5BAF">
        <w:rPr>
          <w:rStyle w:val="CODECONSOLAS0"/>
          <w:lang w:val="ru-RU"/>
        </w:rPr>
        <w:t xml:space="preserve">, </w:t>
      </w:r>
      <w:proofErr w:type="spellStart"/>
      <w:r w:rsidRPr="00AB7169">
        <w:rPr>
          <w:rStyle w:val="CODECONSOLAS0"/>
        </w:rPr>
        <w:t>sqrt</w:t>
      </w:r>
      <w:proofErr w:type="spellEnd"/>
      <w:r w:rsidRPr="000B5BAF">
        <w:rPr>
          <w:rStyle w:val="CODECONSOLAS0"/>
          <w:lang w:val="ru-RU"/>
        </w:rPr>
        <w:t xml:space="preserve">, </w:t>
      </w:r>
      <w:proofErr w:type="spellStart"/>
      <w:r w:rsidRPr="00AB7169">
        <w:rPr>
          <w:rStyle w:val="CODECONSOLAS0"/>
        </w:rPr>
        <w:t>exp</w:t>
      </w:r>
      <w:proofErr w:type="spellEnd"/>
      <w:r w:rsidRPr="00BB2D10">
        <w:t xml:space="preserve"> </w:t>
      </w:r>
      <w:r>
        <w:t xml:space="preserve">на соответствующие </w:t>
      </w:r>
      <w:proofErr w:type="spellStart"/>
      <w:r w:rsidRPr="00AB7169">
        <w:rPr>
          <w:rStyle w:val="CODECONSOLAS0"/>
        </w:rPr>
        <w:t>logf</w:t>
      </w:r>
      <w:proofErr w:type="spellEnd"/>
      <w:r w:rsidRPr="000B5BAF">
        <w:rPr>
          <w:rStyle w:val="CODECONSOLAS0"/>
          <w:lang w:val="ru-RU"/>
        </w:rPr>
        <w:t xml:space="preserve">, </w:t>
      </w:r>
      <w:proofErr w:type="spellStart"/>
      <w:r w:rsidRPr="00AB7169">
        <w:rPr>
          <w:rStyle w:val="CODECONSOLAS0"/>
        </w:rPr>
        <w:t>sqrtf</w:t>
      </w:r>
      <w:proofErr w:type="spellEnd"/>
      <w:r w:rsidRPr="000B5BAF">
        <w:rPr>
          <w:rStyle w:val="CODECONSOLAS0"/>
          <w:lang w:val="ru-RU"/>
        </w:rPr>
        <w:t xml:space="preserve">, </w:t>
      </w:r>
      <w:proofErr w:type="spellStart"/>
      <w:r w:rsidRPr="00AB7169">
        <w:rPr>
          <w:rStyle w:val="CODECONSOLAS0"/>
        </w:rPr>
        <w:t>expf</w:t>
      </w:r>
      <w:proofErr w:type="spellEnd"/>
      <w:r w:rsidRPr="00BB2D10">
        <w:t xml:space="preserve"> </w:t>
      </w:r>
      <w:r>
        <w:t xml:space="preserve">и добавим к числам суффикс </w:t>
      </w:r>
      <w:r w:rsidRPr="005170DE">
        <w:rPr>
          <w:b/>
          <w:lang w:val="en-US"/>
        </w:rPr>
        <w:t>f</w:t>
      </w:r>
      <w:r>
        <w:t>.</w:t>
      </w:r>
    </w:p>
    <w:p w:rsidR="007B55E2" w:rsidRPr="00CB5F6F" w:rsidRDefault="007B55E2" w:rsidP="007B55E2">
      <w:pPr>
        <w:rPr>
          <w:lang w:val="en-US"/>
        </w:rPr>
      </w:pPr>
    </w:p>
    <w:p w:rsidR="007B55E2" w:rsidRPr="00CB5F6F" w:rsidRDefault="007B55E2" w:rsidP="007B55E2">
      <w:pPr>
        <w:rPr>
          <w:b/>
          <w:bCs/>
        </w:rPr>
      </w:pPr>
      <w:r w:rsidRPr="00CB5F6F">
        <w:rPr>
          <w:b/>
          <w:bCs/>
        </w:rPr>
        <w:t xml:space="preserve">Версия </w:t>
      </w:r>
      <w:r w:rsidRPr="00CB5F6F">
        <w:rPr>
          <w:b/>
          <w:bCs/>
          <w:lang w:val="en-US"/>
        </w:rPr>
        <w:t>V</w:t>
      </w:r>
      <w:r w:rsidRPr="00CB5F6F">
        <w:rPr>
          <w:b/>
          <w:bCs/>
        </w:rPr>
        <w:t xml:space="preserve">2. Эквивалентные преобразования </w:t>
      </w:r>
    </w:p>
    <w:p w:rsidR="007B55E2" w:rsidRPr="005170DE" w:rsidRDefault="007B55E2" w:rsidP="007B55E2">
      <w:r>
        <w:t xml:space="preserve">Функцию </w:t>
      </w:r>
      <w:proofErr w:type="spellStart"/>
      <w:proofErr w:type="gramStart"/>
      <w:r w:rsidRPr="00AB7169">
        <w:rPr>
          <w:rStyle w:val="CODECONSOLAS0"/>
        </w:rPr>
        <w:t>vsCdfNorm</w:t>
      </w:r>
      <w:proofErr w:type="spellEnd"/>
      <w:r w:rsidRPr="000B5BAF">
        <w:rPr>
          <w:rStyle w:val="CODECONSOLAS0"/>
          <w:lang w:val="ru-RU"/>
        </w:rPr>
        <w:t>(</w:t>
      </w:r>
      <w:proofErr w:type="gramEnd"/>
      <w:r w:rsidRPr="000B5BAF">
        <w:rPr>
          <w:rStyle w:val="CODECONSOLAS0"/>
          <w:lang w:val="ru-RU"/>
        </w:rPr>
        <w:t>)</w:t>
      </w:r>
      <w:r w:rsidRPr="00BB2D10">
        <w:t xml:space="preserve"> </w:t>
      </w:r>
      <w:r w:rsidRPr="00C17FF5">
        <w:t>можно заменить на</w:t>
      </w:r>
      <w:r w:rsidRPr="00BB2D10">
        <w:t xml:space="preserve"> </w:t>
      </w:r>
      <w:proofErr w:type="spellStart"/>
      <w:r w:rsidRPr="00AB7169">
        <w:rPr>
          <w:rStyle w:val="CODECONSOLAS0"/>
        </w:rPr>
        <w:t>erff</w:t>
      </w:r>
      <w:proofErr w:type="spellEnd"/>
      <w:r w:rsidRPr="000B5BAF">
        <w:rPr>
          <w:rStyle w:val="CODECONSOLAS0"/>
          <w:lang w:val="ru-RU"/>
        </w:rPr>
        <w:t>()</w:t>
      </w:r>
      <w:r>
        <w:t xml:space="preserve">, </w:t>
      </w:r>
      <w:r w:rsidRPr="00C17FF5">
        <w:t>так как</w:t>
      </w:r>
      <w:r w:rsidRPr="00BB2D10">
        <w:t xml:space="preserve"> </w:t>
      </w:r>
      <w:proofErr w:type="spellStart"/>
      <w:r w:rsidRPr="00AB7169">
        <w:rPr>
          <w:rStyle w:val="CODECONSOLAS0"/>
        </w:rPr>
        <w:t>vsCdfNorm</w:t>
      </w:r>
      <w:proofErr w:type="spellEnd"/>
      <w:r w:rsidRPr="000B5BAF">
        <w:rPr>
          <w:rStyle w:val="CODECONSOLAS0"/>
          <w:lang w:val="ru-RU"/>
        </w:rPr>
        <w:t>() == 0.5</w:t>
      </w:r>
      <w:r w:rsidRPr="00AB7169">
        <w:rPr>
          <w:rStyle w:val="CODECONSOLAS0"/>
        </w:rPr>
        <w:t>f</w:t>
      </w:r>
      <w:r w:rsidRPr="000B5BAF">
        <w:rPr>
          <w:rStyle w:val="CODECONSOLAS0"/>
          <w:lang w:val="ru-RU"/>
        </w:rPr>
        <w:t xml:space="preserve"> + </w:t>
      </w:r>
      <w:proofErr w:type="spellStart"/>
      <w:r w:rsidRPr="00AB7169">
        <w:rPr>
          <w:rStyle w:val="CODECONSOLAS0"/>
        </w:rPr>
        <w:t>erff</w:t>
      </w:r>
      <w:proofErr w:type="spellEnd"/>
      <w:r w:rsidRPr="000B5BAF">
        <w:rPr>
          <w:rStyle w:val="CODECONSOLAS0"/>
          <w:lang w:val="ru-RU"/>
        </w:rPr>
        <w:t>().</w:t>
      </w:r>
    </w:p>
    <w:p w:rsidR="007B55E2" w:rsidRPr="00C17FF5" w:rsidRDefault="007B55E2" w:rsidP="007B55E2">
      <w:pPr>
        <w:rPr>
          <w:sz w:val="36"/>
        </w:rPr>
      </w:pPr>
      <w:r w:rsidRPr="00C17FF5">
        <w:t>Изменим код:</w:t>
      </w:r>
    </w:p>
    <w:p w:rsidR="007B55E2" w:rsidRPr="007E4806" w:rsidRDefault="007B55E2" w:rsidP="00CB5F6F">
      <w:pPr>
        <w:pStyle w:val="CODECONSOLAS"/>
      </w:pPr>
      <w:r>
        <w:tab/>
      </w:r>
      <w:r w:rsidRPr="005170DE">
        <w:t>erf</w:t>
      </w:r>
      <w:r w:rsidRPr="007E4806">
        <w:t>1 = 0.5</w:t>
      </w:r>
      <w:r w:rsidRPr="005170DE">
        <w:t>f</w:t>
      </w:r>
      <w:r w:rsidRPr="007E4806">
        <w:t xml:space="preserve"> + 0.5</w:t>
      </w:r>
      <w:r w:rsidRPr="005170DE">
        <w:t>f</w:t>
      </w:r>
      <w:r w:rsidRPr="007E4806">
        <w:t xml:space="preserve"> * </w:t>
      </w:r>
      <w:proofErr w:type="spellStart"/>
      <w:proofErr w:type="gramStart"/>
      <w:r w:rsidRPr="005170DE">
        <w:t>erff</w:t>
      </w:r>
      <w:proofErr w:type="spellEnd"/>
      <w:r w:rsidRPr="007E4806">
        <w:t>(</w:t>
      </w:r>
      <w:proofErr w:type="gramEnd"/>
      <w:r w:rsidRPr="005170DE">
        <w:t>d</w:t>
      </w:r>
      <w:r w:rsidRPr="007E4806">
        <w:t xml:space="preserve">1 / </w:t>
      </w:r>
      <w:proofErr w:type="spellStart"/>
      <w:r w:rsidRPr="005170DE">
        <w:t>sqrtf</w:t>
      </w:r>
      <w:proofErr w:type="spellEnd"/>
      <w:r w:rsidRPr="007E4806">
        <w:t>(2.0</w:t>
      </w:r>
      <w:r w:rsidRPr="005170DE">
        <w:t>f</w:t>
      </w:r>
      <w:r w:rsidRPr="007E4806">
        <w:t>));</w:t>
      </w:r>
    </w:p>
    <w:p w:rsidR="007B55E2" w:rsidRPr="005170DE" w:rsidRDefault="007B55E2" w:rsidP="00CB5F6F">
      <w:pPr>
        <w:pStyle w:val="CODECONSOLAS"/>
      </w:pPr>
      <w:r w:rsidRPr="007E4806">
        <w:tab/>
      </w:r>
      <w:r w:rsidRPr="007E4806">
        <w:tab/>
      </w:r>
      <w:r w:rsidRPr="005170DE">
        <w:t xml:space="preserve">erf2 = 0.5f + 0.5f * </w:t>
      </w:r>
      <w:proofErr w:type="spellStart"/>
      <w:proofErr w:type="gramStart"/>
      <w:r w:rsidRPr="005170DE">
        <w:t>erff</w:t>
      </w:r>
      <w:proofErr w:type="spellEnd"/>
      <w:r w:rsidRPr="005170DE">
        <w:t>(</w:t>
      </w:r>
      <w:proofErr w:type="gramEnd"/>
      <w:r w:rsidRPr="005170DE">
        <w:t xml:space="preserve">d2 / </w:t>
      </w:r>
      <w:proofErr w:type="spellStart"/>
      <w:r w:rsidRPr="005170DE">
        <w:t>sqrtf</w:t>
      </w:r>
      <w:proofErr w:type="spellEnd"/>
      <w:r w:rsidRPr="005170DE">
        <w:t>(2.0f));</w:t>
      </w:r>
    </w:p>
    <w:p w:rsidR="007B55E2" w:rsidRDefault="007B55E2" w:rsidP="00CB5F6F">
      <w:pPr>
        <w:pStyle w:val="CODECONSOLAS"/>
      </w:pPr>
      <w:r w:rsidRPr="005170DE">
        <w:tab/>
      </w:r>
      <w:r w:rsidRPr="005170DE">
        <w:tab/>
      </w:r>
      <w:proofErr w:type="spellStart"/>
      <w:proofErr w:type="gramStart"/>
      <w:r w:rsidRPr="005170DE">
        <w:rPr>
          <w:color w:val="808080"/>
        </w:rPr>
        <w:t>pC</w:t>
      </w:r>
      <w:proofErr w:type="spellEnd"/>
      <w:r w:rsidRPr="005170DE">
        <w:t>[</w:t>
      </w:r>
      <w:proofErr w:type="spellStart"/>
      <w:proofErr w:type="gramEnd"/>
      <w:r w:rsidRPr="005170DE">
        <w:t>i</w:t>
      </w:r>
      <w:proofErr w:type="spellEnd"/>
      <w:r w:rsidRPr="005170DE">
        <w:t xml:space="preserve">] = </w:t>
      </w:r>
      <w:r w:rsidRPr="005170DE">
        <w:rPr>
          <w:color w:val="808080"/>
        </w:rPr>
        <w:t>pS0</w:t>
      </w:r>
      <w:r w:rsidRPr="005170DE">
        <w:t>[</w:t>
      </w:r>
      <w:proofErr w:type="spellStart"/>
      <w:r w:rsidRPr="005170DE">
        <w:t>i</w:t>
      </w:r>
      <w:proofErr w:type="spellEnd"/>
      <w:r w:rsidRPr="005170DE">
        <w:t xml:space="preserve">] * erf1 - </w:t>
      </w:r>
      <w:proofErr w:type="spellStart"/>
      <w:r w:rsidRPr="005170DE">
        <w:rPr>
          <w:color w:val="808080"/>
        </w:rPr>
        <w:t>pK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expf</w:t>
      </w:r>
      <w:proofErr w:type="spellEnd"/>
      <w:r>
        <w:t>((-1.0f) * r *</w:t>
      </w:r>
      <w:proofErr w:type="spellStart"/>
      <w:r w:rsidRPr="005170DE">
        <w:rPr>
          <w:color w:val="808080"/>
        </w:rPr>
        <w:t>pT</w:t>
      </w:r>
      <w:proofErr w:type="spellEnd"/>
      <w:r w:rsidRPr="005170DE">
        <w:t>[</w:t>
      </w:r>
      <w:proofErr w:type="spellStart"/>
      <w:r w:rsidRPr="005170DE">
        <w:t>i</w:t>
      </w:r>
      <w:proofErr w:type="spellEnd"/>
      <w:r w:rsidRPr="005170DE">
        <w:t>]) * erf2;</w:t>
      </w:r>
    </w:p>
    <w:p w:rsidR="007B55E2" w:rsidRDefault="007B55E2" w:rsidP="007B55E2">
      <w:pPr>
        <w:rPr>
          <w:lang w:val="en-US"/>
        </w:rPr>
      </w:pPr>
    </w:p>
    <w:p w:rsidR="007B55E2" w:rsidRPr="005170DE" w:rsidRDefault="007B55E2" w:rsidP="007B55E2">
      <w:pPr>
        <w:rPr>
          <w:lang w:val="en-US"/>
        </w:rPr>
      </w:pPr>
    </w:p>
    <w:p w:rsidR="007B55E2" w:rsidRPr="00CB5F6F" w:rsidRDefault="007B55E2" w:rsidP="007B55E2">
      <w:pPr>
        <w:rPr>
          <w:b/>
          <w:bCs/>
        </w:rPr>
      </w:pPr>
      <w:r w:rsidRPr="00CB5F6F">
        <w:rPr>
          <w:b/>
          <w:bCs/>
        </w:rPr>
        <w:t xml:space="preserve">Версия </w:t>
      </w:r>
      <w:r w:rsidRPr="00CB5F6F">
        <w:rPr>
          <w:b/>
          <w:bCs/>
          <w:lang w:val="en-US"/>
        </w:rPr>
        <w:t>V</w:t>
      </w:r>
      <w:r w:rsidRPr="00CB5F6F">
        <w:rPr>
          <w:b/>
          <w:bCs/>
        </w:rPr>
        <w:t xml:space="preserve">3. Ключевое слово </w:t>
      </w:r>
      <w:r w:rsidRPr="00CB5F6F">
        <w:rPr>
          <w:b/>
          <w:bCs/>
          <w:lang w:val="en-US"/>
        </w:rPr>
        <w:t>restrict</w:t>
      </w:r>
    </w:p>
    <w:p w:rsidR="007B55E2" w:rsidRDefault="007B55E2" w:rsidP="007B55E2">
      <w:r>
        <w:t xml:space="preserve">Сначала необходимо сменить режим компиляции с </w:t>
      </w:r>
      <w:r>
        <w:rPr>
          <w:lang w:val="en-US"/>
        </w:rPr>
        <w:t>SSE</w:t>
      </w:r>
      <w:r>
        <w:t xml:space="preserve"> на </w:t>
      </w:r>
      <w:r>
        <w:rPr>
          <w:lang w:val="en-US"/>
        </w:rPr>
        <w:t>AVX</w:t>
      </w:r>
      <w:r w:rsidRPr="005655FE">
        <w:t xml:space="preserve">, </w:t>
      </w:r>
      <w:r>
        <w:t>используя ключ –</w:t>
      </w:r>
      <w:proofErr w:type="spellStart"/>
      <w:r>
        <w:rPr>
          <w:lang w:val="en-US"/>
        </w:rPr>
        <w:t>xAVX</w:t>
      </w:r>
      <w:proofErr w:type="spellEnd"/>
      <w:r>
        <w:t xml:space="preserve">. После этого добавим ключевое слово </w:t>
      </w:r>
      <w:r>
        <w:rPr>
          <w:lang w:val="en-US"/>
        </w:rPr>
        <w:t>restrict</w:t>
      </w:r>
      <w:r>
        <w:t>в декларацию функции:</w:t>
      </w:r>
    </w:p>
    <w:p w:rsidR="007B55E2" w:rsidRPr="00CB5F6F" w:rsidRDefault="007B55E2" w:rsidP="00CB5F6F">
      <w:pPr>
        <w:pStyle w:val="CODECONSOLAS"/>
        <w:ind w:firstLine="0"/>
        <w:rPr>
          <w:color w:val="000000"/>
          <w:lang w:val="ru-RU"/>
        </w:rPr>
      </w:pPr>
      <w:proofErr w:type="gramStart"/>
      <w:r w:rsidRPr="005655FE">
        <w:t>void</w:t>
      </w:r>
      <w:proofErr w:type="gramEnd"/>
      <w:r w:rsidRPr="00CB5F6F">
        <w:rPr>
          <w:color w:val="000000"/>
          <w:lang w:val="ru-RU"/>
        </w:rPr>
        <w:t xml:space="preserve"> _</w:t>
      </w:r>
      <w:r w:rsidRPr="005655FE">
        <w:rPr>
          <w:color w:val="000000"/>
        </w:rPr>
        <w:t>V</w:t>
      </w:r>
      <w:r w:rsidRPr="00CB5F6F">
        <w:rPr>
          <w:color w:val="000000"/>
          <w:lang w:val="ru-RU"/>
        </w:rPr>
        <w:t>3(</w:t>
      </w:r>
      <w:r w:rsidRPr="005655FE">
        <w:t>float</w:t>
      </w:r>
      <w:r w:rsidRPr="00CB5F6F">
        <w:rPr>
          <w:color w:val="000000"/>
          <w:lang w:val="ru-RU"/>
        </w:rPr>
        <w:t xml:space="preserve">* </w:t>
      </w:r>
      <w:r w:rsidRPr="005655FE">
        <w:rPr>
          <w:color w:val="808080"/>
        </w:rPr>
        <w:t>restrict</w:t>
      </w:r>
      <w:r w:rsidRPr="00CB5F6F">
        <w:rPr>
          <w:color w:val="808080"/>
          <w:lang w:val="ru-RU"/>
        </w:rPr>
        <w:t xml:space="preserve"> </w:t>
      </w:r>
      <w:proofErr w:type="spellStart"/>
      <w:r w:rsidRPr="005655FE">
        <w:rPr>
          <w:color w:val="000000"/>
        </w:rPr>
        <w:t>pT</w:t>
      </w:r>
      <w:proofErr w:type="spellEnd"/>
      <w:r w:rsidRPr="00CB5F6F">
        <w:rPr>
          <w:color w:val="000000"/>
          <w:lang w:val="ru-RU"/>
        </w:rPr>
        <w:t xml:space="preserve">, </w:t>
      </w:r>
      <w:r w:rsidRPr="005655FE">
        <w:t>float</w:t>
      </w:r>
      <w:r w:rsidRPr="00CB5F6F">
        <w:rPr>
          <w:color w:val="000000"/>
          <w:lang w:val="ru-RU"/>
        </w:rPr>
        <w:t xml:space="preserve">* </w:t>
      </w:r>
      <w:r w:rsidRPr="005655FE">
        <w:t>restrict</w:t>
      </w:r>
      <w:r w:rsidRPr="00CB5F6F">
        <w:rPr>
          <w:lang w:val="ru-RU"/>
        </w:rPr>
        <w:t xml:space="preserve"> </w:t>
      </w:r>
      <w:proofErr w:type="spellStart"/>
      <w:r w:rsidRPr="005655FE">
        <w:rPr>
          <w:color w:val="000000"/>
        </w:rPr>
        <w:t>pK</w:t>
      </w:r>
      <w:proofErr w:type="spellEnd"/>
      <w:r w:rsidRPr="00CB5F6F">
        <w:rPr>
          <w:color w:val="000000"/>
          <w:lang w:val="ru-RU"/>
        </w:rPr>
        <w:t xml:space="preserve">, </w:t>
      </w:r>
      <w:r w:rsidRPr="005655FE">
        <w:t>float</w:t>
      </w:r>
      <w:r w:rsidRPr="00CB5F6F">
        <w:rPr>
          <w:color w:val="000000"/>
          <w:lang w:val="ru-RU"/>
        </w:rPr>
        <w:t xml:space="preserve">* </w:t>
      </w:r>
      <w:r w:rsidRPr="005655FE">
        <w:t>restrict</w:t>
      </w:r>
      <w:r w:rsidRPr="00CB5F6F">
        <w:rPr>
          <w:color w:val="000000"/>
          <w:lang w:val="ru-RU"/>
        </w:rPr>
        <w:t xml:space="preserve"> </w:t>
      </w:r>
      <w:proofErr w:type="spellStart"/>
      <w:r w:rsidRPr="005655FE">
        <w:rPr>
          <w:color w:val="000000"/>
        </w:rPr>
        <w:t>pS</w:t>
      </w:r>
      <w:proofErr w:type="spellEnd"/>
      <w:r w:rsidRPr="00CB5F6F">
        <w:rPr>
          <w:color w:val="000000"/>
          <w:lang w:val="ru-RU"/>
        </w:rPr>
        <w:t xml:space="preserve">0, </w:t>
      </w:r>
      <w:r w:rsidRPr="005655FE">
        <w:t>float</w:t>
      </w:r>
      <w:r w:rsidRPr="00CB5F6F">
        <w:rPr>
          <w:color w:val="000000"/>
          <w:lang w:val="ru-RU"/>
        </w:rPr>
        <w:t xml:space="preserve">* </w:t>
      </w:r>
      <w:r w:rsidRPr="005655FE">
        <w:t>restrict</w:t>
      </w:r>
      <w:r w:rsidRPr="00CB5F6F">
        <w:rPr>
          <w:lang w:val="ru-RU"/>
        </w:rPr>
        <w:t xml:space="preserve"> </w:t>
      </w:r>
      <w:proofErr w:type="spellStart"/>
      <w:r w:rsidRPr="005655FE">
        <w:rPr>
          <w:color w:val="000000"/>
        </w:rPr>
        <w:t>pC</w:t>
      </w:r>
      <w:proofErr w:type="spellEnd"/>
      <w:r w:rsidRPr="00CB5F6F">
        <w:rPr>
          <w:color w:val="000000"/>
          <w:lang w:val="ru-RU"/>
        </w:rPr>
        <w:t>);</w:t>
      </w:r>
    </w:p>
    <w:p w:rsidR="007B55E2" w:rsidRPr="00C17FF5" w:rsidRDefault="007B55E2" w:rsidP="007B55E2">
      <w:r w:rsidRPr="00C17FF5">
        <w:rPr>
          <w:rFonts w:ascii="Consolas" w:hAnsi="Consolas" w:cs="Consolas"/>
          <w:sz w:val="20"/>
          <w:lang w:val="en-US"/>
        </w:rPr>
        <w:t>Restrict</w:t>
      </w:r>
      <w:r w:rsidRPr="007B55E2">
        <w:rPr>
          <w:rFonts w:ascii="Consolas" w:hAnsi="Consolas" w:cs="Consolas"/>
          <w:sz w:val="20"/>
        </w:rPr>
        <w:t xml:space="preserve"> </w:t>
      </w:r>
      <w:r w:rsidRPr="00C17FF5">
        <w:t>означает, что на данную область памяти не будут ссылаться другие указатели, то есть массивы не пересекаются, и их можно векторизовать</w:t>
      </w:r>
    </w:p>
    <w:p w:rsidR="007B55E2" w:rsidRDefault="007B55E2" w:rsidP="007B55E2"/>
    <w:p w:rsidR="007B55E2" w:rsidRPr="00CB5F6F" w:rsidRDefault="007B55E2" w:rsidP="007B55E2">
      <w:pPr>
        <w:rPr>
          <w:b/>
          <w:bCs/>
        </w:rPr>
      </w:pPr>
      <w:r w:rsidRPr="00CB5F6F">
        <w:rPr>
          <w:b/>
          <w:bCs/>
        </w:rPr>
        <w:t xml:space="preserve">Версия </w:t>
      </w:r>
      <w:r w:rsidRPr="00CB5F6F">
        <w:rPr>
          <w:b/>
          <w:bCs/>
          <w:lang w:val="en-US"/>
        </w:rPr>
        <w:t>V</w:t>
      </w:r>
      <w:r w:rsidRPr="00CB5F6F">
        <w:rPr>
          <w:b/>
          <w:bCs/>
        </w:rPr>
        <w:t xml:space="preserve">4. Использование директив </w:t>
      </w:r>
    </w:p>
    <w:p w:rsidR="007B55E2" w:rsidRPr="00C17FF5" w:rsidRDefault="007B55E2" w:rsidP="007B55E2">
      <w:pPr>
        <w:rPr>
          <w:color w:val="000000"/>
        </w:rPr>
      </w:pPr>
      <w:r>
        <w:t xml:space="preserve">Ещё один способ векторизации заключается в использовании перед циклом директив </w:t>
      </w:r>
      <w:r w:rsidRPr="005655FE">
        <w:rPr>
          <w:rFonts w:ascii="Consolas" w:hAnsi="Consolas" w:cs="Consolas"/>
          <w:color w:val="808080"/>
          <w:sz w:val="19"/>
        </w:rPr>
        <w:t>#</w:t>
      </w:r>
      <w:r w:rsidRPr="005655FE">
        <w:rPr>
          <w:rFonts w:ascii="Consolas" w:hAnsi="Consolas" w:cs="Consolas"/>
          <w:color w:val="808080"/>
          <w:sz w:val="19"/>
          <w:lang w:val="en-US"/>
        </w:rPr>
        <w:t>pragma</w:t>
      </w:r>
      <w:r w:rsidRPr="00BB2D10">
        <w:rPr>
          <w:rFonts w:ascii="Consolas" w:hAnsi="Consolas" w:cs="Consolas"/>
          <w:color w:val="808080"/>
          <w:sz w:val="19"/>
        </w:rPr>
        <w:t xml:space="preserve"> </w:t>
      </w:r>
      <w:proofErr w:type="spellStart"/>
      <w:r w:rsidRPr="005655FE">
        <w:rPr>
          <w:rFonts w:ascii="Consolas" w:hAnsi="Consolas" w:cs="Consolas"/>
          <w:color w:val="000000"/>
          <w:sz w:val="19"/>
          <w:lang w:val="en-US"/>
        </w:rPr>
        <w:t>simd</w:t>
      </w:r>
      <w:proofErr w:type="spellEnd"/>
      <w:r w:rsidRPr="00BB2D10">
        <w:rPr>
          <w:rFonts w:ascii="Consolas" w:hAnsi="Consolas" w:cs="Consolas"/>
          <w:color w:val="000000"/>
          <w:sz w:val="19"/>
        </w:rPr>
        <w:t xml:space="preserve"> </w:t>
      </w:r>
      <w:r>
        <w:rPr>
          <w:rFonts w:ascii="Consolas" w:hAnsi="Consolas" w:cs="Consolas"/>
          <w:color w:val="000000"/>
          <w:sz w:val="19"/>
        </w:rPr>
        <w:t>и</w:t>
      </w:r>
      <w:r w:rsidRPr="00BB2D10">
        <w:rPr>
          <w:rFonts w:ascii="Consolas" w:hAnsi="Consolas" w:cs="Consolas"/>
          <w:color w:val="000000"/>
          <w:sz w:val="19"/>
        </w:rPr>
        <w:t xml:space="preserve"> </w:t>
      </w:r>
      <w:r w:rsidRPr="005655FE">
        <w:rPr>
          <w:rFonts w:ascii="Consolas" w:hAnsi="Consolas" w:cs="Consolas"/>
          <w:color w:val="808080"/>
          <w:sz w:val="19"/>
        </w:rPr>
        <w:t>#</w:t>
      </w:r>
      <w:r w:rsidRPr="005655FE">
        <w:rPr>
          <w:rFonts w:ascii="Consolas" w:hAnsi="Consolas" w:cs="Consolas"/>
          <w:color w:val="808080"/>
          <w:sz w:val="19"/>
          <w:lang w:val="en-US"/>
        </w:rPr>
        <w:t>pragma</w:t>
      </w:r>
      <w:r w:rsidRPr="00BB2D10">
        <w:rPr>
          <w:rFonts w:ascii="Consolas" w:hAnsi="Consolas" w:cs="Consolas"/>
          <w:color w:val="808080"/>
          <w:sz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lang w:val="en-US"/>
        </w:rPr>
        <w:t>vector</w:t>
      </w:r>
      <w:r w:rsidRPr="00BB2D10">
        <w:rPr>
          <w:rFonts w:ascii="Consolas" w:hAnsi="Consolas" w:cs="Consolas"/>
          <w:color w:val="000000"/>
          <w:sz w:val="19"/>
        </w:rPr>
        <w:t xml:space="preserve"> </w:t>
      </w:r>
      <w:r w:rsidRPr="005655FE">
        <w:rPr>
          <w:rFonts w:ascii="Consolas" w:hAnsi="Consolas" w:cs="Consolas"/>
          <w:color w:val="000000"/>
          <w:sz w:val="19"/>
          <w:lang w:val="en-US"/>
        </w:rPr>
        <w:t>always</w:t>
      </w:r>
      <w:r>
        <w:rPr>
          <w:rFonts w:ascii="Consolas" w:hAnsi="Consolas" w:cs="Consolas"/>
          <w:color w:val="000000"/>
          <w:sz w:val="19"/>
        </w:rPr>
        <w:t xml:space="preserve">, </w:t>
      </w:r>
      <w:r w:rsidRPr="00C17FF5">
        <w:rPr>
          <w:color w:val="000000"/>
        </w:rPr>
        <w:t>дающих знать компилятору о том, что с точки зрения программиста массивы не пересекаются и о том, что если векторизация возможна, то она эффективна.</w:t>
      </w:r>
    </w:p>
    <w:p w:rsidR="007B55E2" w:rsidRDefault="007B55E2" w:rsidP="007B55E2"/>
    <w:p w:rsidR="007B55E2" w:rsidRPr="007B55E2" w:rsidRDefault="007B55E2" w:rsidP="007B55E2">
      <w:pPr>
        <w:pStyle w:val="CODECONSOLAS"/>
        <w:rPr>
          <w:color w:val="000000"/>
          <w:lang w:val="ru-RU"/>
        </w:rPr>
      </w:pPr>
      <w:r w:rsidRPr="007B55E2">
        <w:rPr>
          <w:lang w:val="ru-RU"/>
        </w:rPr>
        <w:t>#</w:t>
      </w:r>
      <w:r w:rsidRPr="005655FE">
        <w:t>pragma</w:t>
      </w:r>
      <w:r w:rsidRPr="007B55E2">
        <w:rPr>
          <w:lang w:val="ru-RU"/>
        </w:rPr>
        <w:t xml:space="preserve"> </w:t>
      </w:r>
      <w:proofErr w:type="spellStart"/>
      <w:r w:rsidRPr="005655FE">
        <w:rPr>
          <w:color w:val="000000"/>
        </w:rPr>
        <w:t>simd</w:t>
      </w:r>
      <w:proofErr w:type="spellEnd"/>
    </w:p>
    <w:p w:rsidR="007B55E2" w:rsidRPr="007B55E2" w:rsidRDefault="007B55E2" w:rsidP="007B55E2">
      <w:pPr>
        <w:pStyle w:val="CODECONSOLAS"/>
        <w:rPr>
          <w:lang w:val="ru-RU"/>
        </w:rPr>
      </w:pPr>
      <w:r w:rsidRPr="007B55E2">
        <w:rPr>
          <w:color w:val="808080"/>
          <w:lang w:val="ru-RU"/>
        </w:rPr>
        <w:t>#</w:t>
      </w:r>
      <w:r w:rsidRPr="005655FE">
        <w:rPr>
          <w:color w:val="808080"/>
        </w:rPr>
        <w:t>pragma</w:t>
      </w:r>
      <w:r w:rsidRPr="007B55E2">
        <w:rPr>
          <w:lang w:val="ru-RU"/>
        </w:rPr>
        <w:t xml:space="preserve"> </w:t>
      </w:r>
      <w:r w:rsidRPr="005655FE">
        <w:t>vector</w:t>
      </w:r>
      <w:r w:rsidRPr="007B55E2">
        <w:rPr>
          <w:lang w:val="ru-RU"/>
        </w:rPr>
        <w:t xml:space="preserve"> </w:t>
      </w:r>
      <w:r w:rsidRPr="005655FE">
        <w:t>always</w:t>
      </w:r>
    </w:p>
    <w:p w:rsidR="007B55E2" w:rsidRPr="007B55E2" w:rsidRDefault="007B55E2" w:rsidP="007B55E2">
      <w:pPr>
        <w:pStyle w:val="CODECONSOLAS"/>
        <w:rPr>
          <w:lang w:val="ru-RU"/>
        </w:rPr>
      </w:pPr>
      <w:r w:rsidRPr="007B55E2">
        <w:rPr>
          <w:lang w:val="ru-RU"/>
        </w:rPr>
        <w:tab/>
      </w:r>
      <w:proofErr w:type="gramStart"/>
      <w:r w:rsidRPr="005655FE">
        <w:rPr>
          <w:color w:val="0000FF"/>
        </w:rPr>
        <w:t>for</w:t>
      </w:r>
      <w:proofErr w:type="gramEnd"/>
      <w:r w:rsidRPr="007B55E2">
        <w:rPr>
          <w:lang w:val="ru-RU"/>
        </w:rPr>
        <w:t xml:space="preserve"> (</w:t>
      </w:r>
      <w:proofErr w:type="spellStart"/>
      <w:r w:rsidRPr="005655FE">
        <w:t>i</w:t>
      </w:r>
      <w:proofErr w:type="spellEnd"/>
      <w:r w:rsidRPr="007B55E2">
        <w:rPr>
          <w:lang w:val="ru-RU"/>
        </w:rPr>
        <w:t xml:space="preserve"> = 0; </w:t>
      </w:r>
      <w:proofErr w:type="spellStart"/>
      <w:r w:rsidRPr="005655FE">
        <w:t>i</w:t>
      </w:r>
      <w:proofErr w:type="spellEnd"/>
      <w:r w:rsidRPr="007B55E2">
        <w:rPr>
          <w:lang w:val="ru-RU"/>
        </w:rPr>
        <w:t xml:space="preserve"> &lt; </w:t>
      </w:r>
      <w:r w:rsidRPr="005655FE">
        <w:t>N</w:t>
      </w:r>
      <w:r w:rsidRPr="007B55E2">
        <w:rPr>
          <w:lang w:val="ru-RU"/>
        </w:rPr>
        <w:t xml:space="preserve">; </w:t>
      </w:r>
      <w:proofErr w:type="spellStart"/>
      <w:r w:rsidRPr="005655FE">
        <w:t>i</w:t>
      </w:r>
      <w:proofErr w:type="spellEnd"/>
      <w:r w:rsidRPr="007B55E2">
        <w:rPr>
          <w:lang w:val="ru-RU"/>
        </w:rPr>
        <w:t>++)</w:t>
      </w:r>
    </w:p>
    <w:p w:rsidR="007B55E2" w:rsidRPr="007B55E2" w:rsidRDefault="007B55E2" w:rsidP="007B55E2">
      <w:pPr>
        <w:pStyle w:val="CODECONSOLAS"/>
        <w:rPr>
          <w:lang w:val="ru-RU"/>
        </w:rPr>
      </w:pPr>
      <w:r w:rsidRPr="007B55E2">
        <w:rPr>
          <w:lang w:val="ru-RU"/>
        </w:rPr>
        <w:tab/>
        <w:t>{…}</w:t>
      </w:r>
    </w:p>
    <w:p w:rsidR="007B55E2" w:rsidRPr="000B5BAF" w:rsidRDefault="007B55E2" w:rsidP="007B55E2"/>
    <w:p w:rsidR="007B55E2" w:rsidRPr="00CB5F6F" w:rsidRDefault="007B55E2" w:rsidP="00CB5F6F">
      <w:pPr>
        <w:rPr>
          <w:b/>
          <w:bCs/>
        </w:rPr>
      </w:pPr>
      <w:r w:rsidRPr="00CB5F6F">
        <w:rPr>
          <w:b/>
          <w:bCs/>
        </w:rPr>
        <w:lastRenderedPageBreak/>
        <w:t xml:space="preserve">Версия </w:t>
      </w:r>
      <w:r w:rsidRPr="00CB5F6F">
        <w:rPr>
          <w:b/>
          <w:bCs/>
          <w:lang w:val="en-US"/>
        </w:rPr>
        <w:t>V</w:t>
      </w:r>
      <w:r w:rsidRPr="00CB5F6F">
        <w:rPr>
          <w:b/>
          <w:bCs/>
        </w:rPr>
        <w:t>5. Вынос инвариан</w:t>
      </w:r>
      <w:r w:rsidR="00CB5F6F" w:rsidRPr="00CB5F6F">
        <w:rPr>
          <w:b/>
          <w:bCs/>
        </w:rPr>
        <w:t>та</w:t>
      </w:r>
      <w:r w:rsidRPr="00CB5F6F">
        <w:rPr>
          <w:b/>
          <w:bCs/>
        </w:rPr>
        <w:t>.</w:t>
      </w:r>
    </w:p>
    <w:p w:rsidR="007B55E2" w:rsidRDefault="007B55E2" w:rsidP="007B55E2">
      <w:r>
        <w:t>Чтобы сэкономить время на многократном подсчёте значения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>
        <w:t>, используем изначально объявленную константу.</w:t>
      </w:r>
    </w:p>
    <w:p w:rsidR="007B55E2" w:rsidRPr="007B55E2" w:rsidRDefault="007B55E2" w:rsidP="007B55E2">
      <w:pPr>
        <w:pStyle w:val="CODECONSOLAS"/>
        <w:rPr>
          <w:rFonts w:asciiTheme="majorBidi" w:hAnsiTheme="majorBidi"/>
          <w:sz w:val="36"/>
          <w:szCs w:val="36"/>
          <w:lang w:val="ru-RU"/>
        </w:rPr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 w:rsidRPr="007B55E2">
        <w:rPr>
          <w:color w:val="0000FF"/>
          <w:lang w:val="ru-RU"/>
        </w:rPr>
        <w:t xml:space="preserve"> </w:t>
      </w:r>
      <w:r>
        <w:rPr>
          <w:color w:val="0000FF"/>
        </w:rPr>
        <w:t>float</w:t>
      </w:r>
      <w:r w:rsidRPr="007B55E2">
        <w:rPr>
          <w:lang w:val="ru-RU"/>
        </w:rPr>
        <w:t xml:space="preserve"> </w:t>
      </w:r>
      <w:proofErr w:type="spellStart"/>
      <w:r>
        <w:t>invsqrt</w:t>
      </w:r>
      <w:proofErr w:type="spellEnd"/>
      <w:r w:rsidRPr="007B55E2">
        <w:rPr>
          <w:lang w:val="ru-RU"/>
        </w:rPr>
        <w:t>2 = 0.707106781</w:t>
      </w:r>
      <w:r>
        <w:t>f</w:t>
      </w:r>
      <w:r w:rsidRPr="007B55E2">
        <w:rPr>
          <w:lang w:val="ru-RU"/>
        </w:rPr>
        <w:t>;</w:t>
      </w:r>
    </w:p>
    <w:p w:rsidR="007B55E2" w:rsidRPr="00E446CF" w:rsidRDefault="007B55E2" w:rsidP="007B55E2">
      <w:r>
        <w:t>Заменим соответствующие строки.</w:t>
      </w:r>
    </w:p>
    <w:p w:rsidR="007B55E2" w:rsidRPr="00C63A23" w:rsidRDefault="007B55E2" w:rsidP="007B55E2">
      <w:pPr>
        <w:pStyle w:val="CODECONSOLAS"/>
        <w:rPr>
          <w:lang w:val="ru-RU"/>
        </w:rPr>
      </w:pPr>
      <w:r w:rsidRPr="007B55E2">
        <w:rPr>
          <w:lang w:val="ru-RU"/>
        </w:rPr>
        <w:tab/>
      </w:r>
      <w:proofErr w:type="spellStart"/>
      <w:r w:rsidRPr="005655FE">
        <w:t>erf</w:t>
      </w:r>
      <w:proofErr w:type="spellEnd"/>
      <w:r w:rsidRPr="00C63A23">
        <w:rPr>
          <w:lang w:val="ru-RU"/>
        </w:rPr>
        <w:t>1 = 0.5</w:t>
      </w:r>
      <w:r w:rsidRPr="005655FE">
        <w:t>f</w:t>
      </w:r>
      <w:r w:rsidRPr="00C63A23">
        <w:rPr>
          <w:lang w:val="ru-RU"/>
        </w:rPr>
        <w:t xml:space="preserve"> + 0.5</w:t>
      </w:r>
      <w:r w:rsidRPr="005655FE">
        <w:t>f</w:t>
      </w:r>
      <w:r w:rsidRPr="00C63A23">
        <w:rPr>
          <w:lang w:val="ru-RU"/>
        </w:rPr>
        <w:t xml:space="preserve"> * </w:t>
      </w:r>
      <w:proofErr w:type="spellStart"/>
      <w:proofErr w:type="gramStart"/>
      <w:r w:rsidRPr="005655FE">
        <w:t>erff</w:t>
      </w:r>
      <w:proofErr w:type="spellEnd"/>
      <w:r w:rsidRPr="00C63A23">
        <w:rPr>
          <w:lang w:val="ru-RU"/>
        </w:rPr>
        <w:t>(</w:t>
      </w:r>
      <w:proofErr w:type="gramEnd"/>
      <w:r w:rsidRPr="005655FE">
        <w:t>d</w:t>
      </w:r>
      <w:r w:rsidRPr="00C63A23">
        <w:rPr>
          <w:lang w:val="ru-RU"/>
        </w:rPr>
        <w:t xml:space="preserve">1 * </w:t>
      </w:r>
      <w:proofErr w:type="spellStart"/>
      <w:r w:rsidRPr="005655FE">
        <w:t>invsqrt</w:t>
      </w:r>
      <w:proofErr w:type="spellEnd"/>
      <w:r w:rsidRPr="00C63A23">
        <w:rPr>
          <w:lang w:val="ru-RU"/>
        </w:rPr>
        <w:t>2);</w:t>
      </w:r>
      <w:bookmarkStart w:id="7" w:name="_GoBack"/>
      <w:bookmarkEnd w:id="7"/>
    </w:p>
    <w:p w:rsidR="007B55E2" w:rsidRPr="007B55E2" w:rsidRDefault="007B55E2" w:rsidP="007B55E2">
      <w:pPr>
        <w:pStyle w:val="CODECONSOLAS"/>
        <w:rPr>
          <w:lang w:val="ru-RU"/>
        </w:rPr>
      </w:pPr>
      <w:r w:rsidRPr="00C63A23">
        <w:rPr>
          <w:lang w:val="ru-RU"/>
        </w:rPr>
        <w:tab/>
      </w:r>
      <w:proofErr w:type="spellStart"/>
      <w:r w:rsidRPr="005655FE">
        <w:t>erf</w:t>
      </w:r>
      <w:proofErr w:type="spellEnd"/>
      <w:r w:rsidRPr="007B55E2">
        <w:rPr>
          <w:lang w:val="ru-RU"/>
        </w:rPr>
        <w:t>2 = 0.5</w:t>
      </w:r>
      <w:r w:rsidRPr="005655FE">
        <w:t>f</w:t>
      </w:r>
      <w:r w:rsidRPr="007B55E2">
        <w:rPr>
          <w:lang w:val="ru-RU"/>
        </w:rPr>
        <w:t xml:space="preserve"> + 0.5</w:t>
      </w:r>
      <w:r w:rsidRPr="005655FE">
        <w:t>f</w:t>
      </w:r>
      <w:r w:rsidRPr="007B55E2">
        <w:rPr>
          <w:lang w:val="ru-RU"/>
        </w:rPr>
        <w:t xml:space="preserve"> * </w:t>
      </w:r>
      <w:proofErr w:type="spellStart"/>
      <w:proofErr w:type="gramStart"/>
      <w:r w:rsidRPr="005655FE">
        <w:t>erff</w:t>
      </w:r>
      <w:proofErr w:type="spellEnd"/>
      <w:r w:rsidRPr="007B55E2">
        <w:rPr>
          <w:lang w:val="ru-RU"/>
        </w:rPr>
        <w:t>(</w:t>
      </w:r>
      <w:proofErr w:type="gramEnd"/>
      <w:r w:rsidRPr="005655FE">
        <w:t>d</w:t>
      </w:r>
      <w:r w:rsidRPr="007B55E2">
        <w:rPr>
          <w:lang w:val="ru-RU"/>
        </w:rPr>
        <w:t xml:space="preserve">2 * </w:t>
      </w:r>
      <w:proofErr w:type="spellStart"/>
      <w:r w:rsidRPr="005655FE">
        <w:t>invsqrt</w:t>
      </w:r>
      <w:proofErr w:type="spellEnd"/>
      <w:r w:rsidRPr="007B55E2">
        <w:rPr>
          <w:lang w:val="ru-RU"/>
        </w:rPr>
        <w:t>2);</w:t>
      </w:r>
    </w:p>
    <w:p w:rsidR="007B55E2" w:rsidRPr="000B5BAF" w:rsidRDefault="007B55E2" w:rsidP="007B55E2"/>
    <w:p w:rsidR="007B55E2" w:rsidRPr="00CB5F6F" w:rsidRDefault="007B55E2" w:rsidP="00CB5F6F">
      <w:pPr>
        <w:rPr>
          <w:b/>
          <w:bCs/>
        </w:rPr>
      </w:pPr>
      <w:r w:rsidRPr="00CB5F6F">
        <w:rPr>
          <w:b/>
          <w:bCs/>
        </w:rPr>
        <w:t>Версия V6. Эквивалентные преобразования. Вычисление квадратного корня.</w:t>
      </w:r>
    </w:p>
    <w:p w:rsidR="007B55E2" w:rsidRDefault="007B55E2" w:rsidP="00CB5F6F">
      <w:r w:rsidRPr="00C17FF5">
        <w:t xml:space="preserve">Заменим деление умножением, это ещё больше </w:t>
      </w:r>
      <w:r w:rsidR="00CB5F6F">
        <w:t>сократит</w:t>
      </w:r>
      <w:r w:rsidRPr="00C17FF5">
        <w:t xml:space="preserve"> время работы программы. Заменим</w:t>
      </w:r>
      <w:r w:rsidRPr="003E3915">
        <w:t xml:space="preserve"> </w:t>
      </w:r>
      <w:r w:rsidRPr="007B55E2">
        <w:rPr>
          <w:rStyle w:val="CODECONSOLAS0"/>
          <w:lang w:val="ru-RU"/>
        </w:rPr>
        <w:t>1</w:t>
      </w:r>
      <w:r w:rsidRPr="007B55E2">
        <w:rPr>
          <w:rStyle w:val="CODECONSOLAS0"/>
        </w:rPr>
        <w:t>f</w:t>
      </w:r>
      <w:r w:rsidRPr="007B55E2">
        <w:rPr>
          <w:rStyle w:val="CODECONSOLAS0"/>
          <w:lang w:val="ru-RU"/>
        </w:rPr>
        <w:t xml:space="preserve"> / </w:t>
      </w:r>
      <w:proofErr w:type="spellStart"/>
      <w:r w:rsidRPr="007B55E2">
        <w:rPr>
          <w:rStyle w:val="CODECONSOLAS0"/>
        </w:rPr>
        <w:t>sqrtf</w:t>
      </w:r>
      <w:proofErr w:type="spellEnd"/>
      <w:r w:rsidRPr="007B55E2">
        <w:rPr>
          <w:rStyle w:val="CODECONSOLAS0"/>
          <w:lang w:val="ru-RU"/>
        </w:rPr>
        <w:t>(</w:t>
      </w:r>
      <w:proofErr w:type="spellStart"/>
      <w:r w:rsidRPr="007B55E2">
        <w:rPr>
          <w:rStyle w:val="CODECONSOLAS0"/>
        </w:rPr>
        <w:t>pT</w:t>
      </w:r>
      <w:proofErr w:type="spellEnd"/>
      <w:r w:rsidRPr="007B55E2">
        <w:rPr>
          <w:rStyle w:val="CODECONSOLAS0"/>
          <w:lang w:val="ru-RU"/>
        </w:rPr>
        <w:t>[</w:t>
      </w:r>
      <w:proofErr w:type="spellStart"/>
      <w:r w:rsidRPr="007B55E2">
        <w:rPr>
          <w:rStyle w:val="CODECONSOLAS0"/>
        </w:rPr>
        <w:t>i</w:t>
      </w:r>
      <w:proofErr w:type="spellEnd"/>
      <w:r w:rsidRPr="007B55E2">
        <w:rPr>
          <w:rStyle w:val="CODECONSOLAS0"/>
          <w:lang w:val="ru-RU"/>
        </w:rPr>
        <w:t>])</w:t>
      </w:r>
      <w:r w:rsidRPr="00BB2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7FF5">
        <w:rPr>
          <w:color w:val="000000"/>
          <w:szCs w:val="24"/>
        </w:rPr>
        <w:t xml:space="preserve">на </w:t>
      </w:r>
      <w:r w:rsidRPr="00C17FF5">
        <w:rPr>
          <w:szCs w:val="24"/>
        </w:rPr>
        <w:t>функцию</w:t>
      </w:r>
      <w:r w:rsidRPr="00BB2D10">
        <w:rPr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vsInvSqrt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C17FF5">
        <w:t xml:space="preserve">из библиотеки </w:t>
      </w:r>
      <w:r w:rsidRPr="00C17FF5">
        <w:rPr>
          <w:lang w:val="en-US"/>
        </w:rPr>
        <w:t>MKL</w:t>
      </w:r>
      <w:r w:rsidRPr="00C17FF5">
        <w:t xml:space="preserve"> и проверим, сделал ли компилятор замену де</w:t>
      </w:r>
      <w:r>
        <w:t>ления умножением самостоятельно</w:t>
      </w:r>
      <w:r w:rsidRPr="00C17FF5">
        <w:t>.</w:t>
      </w:r>
    </w:p>
    <w:p w:rsidR="007B55E2" w:rsidRDefault="007B55E2" w:rsidP="007B55E2"/>
    <w:p w:rsidR="007B55E2" w:rsidRPr="00CB5F6F" w:rsidRDefault="007B55E2" w:rsidP="007B55E2">
      <w:pPr>
        <w:rPr>
          <w:b/>
          <w:bCs/>
        </w:rPr>
      </w:pPr>
      <w:r w:rsidRPr="00CB5F6F">
        <w:rPr>
          <w:b/>
          <w:bCs/>
        </w:rPr>
        <w:t xml:space="preserve">Версия </w:t>
      </w:r>
      <w:r w:rsidRPr="00CB5F6F">
        <w:rPr>
          <w:b/>
          <w:bCs/>
          <w:lang w:val="en-US"/>
        </w:rPr>
        <w:t>V</w:t>
      </w:r>
      <w:r w:rsidRPr="00CB5F6F">
        <w:rPr>
          <w:b/>
          <w:bCs/>
        </w:rPr>
        <w:t>7. Параллельная версия.</w:t>
      </w:r>
    </w:p>
    <w:p w:rsidR="007B55E2" w:rsidRPr="00FD41D4" w:rsidRDefault="007B55E2" w:rsidP="007B55E2">
      <w:r>
        <w:t xml:space="preserve">Используем библиотеку </w:t>
      </w:r>
      <w:r w:rsidR="00CB5F6F" w:rsidRPr="00CB5F6F">
        <w:t>&lt;</w:t>
      </w:r>
      <w:proofErr w:type="spellStart"/>
      <w:r>
        <w:rPr>
          <w:lang w:val="en-US"/>
        </w:rPr>
        <w:t>omp</w:t>
      </w:r>
      <w:proofErr w:type="spellEnd"/>
      <w:r w:rsidRPr="00AB7DD2">
        <w:t>.</w:t>
      </w:r>
      <w:r>
        <w:rPr>
          <w:lang w:val="en-US"/>
        </w:rPr>
        <w:t>h</w:t>
      </w:r>
      <w:r w:rsidR="00CB5F6F" w:rsidRPr="00CB5F6F">
        <w:t>&gt;</w:t>
      </w:r>
      <w:r>
        <w:t xml:space="preserve"> для распараллеливания цикла. Перед</w:t>
      </w:r>
      <w:r w:rsidRPr="00FD41D4">
        <w:t xml:space="preserve"> </w:t>
      </w:r>
      <w:r>
        <w:t>началом</w:t>
      </w:r>
      <w:r w:rsidRPr="00FD41D4">
        <w:t xml:space="preserve"> </w:t>
      </w:r>
      <w:r>
        <w:t>цикла</w:t>
      </w:r>
      <w:r w:rsidRPr="00FD41D4">
        <w:t xml:space="preserve"> </w:t>
      </w:r>
      <w:r>
        <w:t>добавим</w:t>
      </w:r>
      <w:r w:rsidRPr="00FD41D4">
        <w:t xml:space="preserve"> </w:t>
      </w:r>
    </w:p>
    <w:p w:rsidR="007B55E2" w:rsidRPr="00C63A23" w:rsidRDefault="007B55E2" w:rsidP="007B55E2">
      <w:pPr>
        <w:pStyle w:val="CODECONSOLAS"/>
        <w:rPr>
          <w:lang w:val="nb-NO"/>
        </w:rPr>
      </w:pPr>
      <w:r w:rsidRPr="00C63A23">
        <w:rPr>
          <w:color w:val="808080"/>
          <w:lang w:val="nb-NO"/>
        </w:rPr>
        <w:t xml:space="preserve">#pragma </w:t>
      </w:r>
      <w:r w:rsidRPr="00C63A23">
        <w:rPr>
          <w:lang w:val="nb-NO"/>
        </w:rPr>
        <w:t xml:space="preserve">omp parallel </w:t>
      </w:r>
      <w:r w:rsidRPr="00C63A23">
        <w:rPr>
          <w:color w:val="0000FF"/>
          <w:lang w:val="nb-NO"/>
        </w:rPr>
        <w:t>for private</w:t>
      </w:r>
      <w:r w:rsidRPr="00C63A23">
        <w:rPr>
          <w:lang w:val="nb-NO"/>
        </w:rPr>
        <w:t>(invf, d1, d2, erf1, erf2)</w:t>
      </w:r>
    </w:p>
    <w:p w:rsidR="007B55E2" w:rsidRPr="00C63A23" w:rsidRDefault="007B55E2" w:rsidP="007B55E2">
      <w:pPr>
        <w:rPr>
          <w:lang w:val="nb-NO"/>
        </w:rPr>
      </w:pPr>
    </w:p>
    <w:p w:rsidR="007B55E2" w:rsidRPr="00CB5F6F" w:rsidRDefault="007B55E2" w:rsidP="007B55E2">
      <w:pPr>
        <w:rPr>
          <w:b/>
          <w:bCs/>
        </w:rPr>
      </w:pPr>
      <w:r w:rsidRPr="00CB5F6F">
        <w:rPr>
          <w:b/>
          <w:bCs/>
        </w:rPr>
        <w:t xml:space="preserve">Версия </w:t>
      </w:r>
      <w:r w:rsidRPr="00CB5F6F">
        <w:rPr>
          <w:b/>
          <w:bCs/>
          <w:lang w:val="en-US"/>
        </w:rPr>
        <w:t>V</w:t>
      </w:r>
      <w:r w:rsidRPr="00CB5F6F">
        <w:rPr>
          <w:b/>
          <w:bCs/>
        </w:rPr>
        <w:t>8. Оптимизация кэша.</w:t>
      </w:r>
    </w:p>
    <w:p w:rsidR="007B55E2" w:rsidRDefault="007B55E2" w:rsidP="007B55E2">
      <w:r w:rsidRPr="001F0473">
        <w:t>Из</w:t>
      </w:r>
      <w:r>
        <w:t xml:space="preserve"> четырёх массивов, с которыми мы работаем, только три используются для чтения. В четвёртый (</w:t>
      </w:r>
      <w:proofErr w:type="spellStart"/>
      <w:r>
        <w:t>pС</w:t>
      </w:r>
      <w:proofErr w:type="spellEnd"/>
      <w:r>
        <w:t xml:space="preserve">) происходит запись результатов, которые в цикле никак не используются, поэтому имеет смысл записывать массив </w:t>
      </w:r>
      <w:proofErr w:type="spellStart"/>
      <w:r>
        <w:rPr>
          <w:lang w:val="en-US"/>
        </w:rPr>
        <w:t>pC</w:t>
      </w:r>
      <w:proofErr w:type="spellEnd"/>
      <w:r w:rsidRPr="00E332EA">
        <w:t xml:space="preserve"> </w:t>
      </w:r>
      <w:r>
        <w:t>напрямую в память, минуя кэш. При таком подходе будут уменьшены накладные расходы на перенос данных, будет сэкономлено по одной операции чтения из кэша за итерацию цикла.</w:t>
      </w:r>
    </w:p>
    <w:p w:rsidR="007B55E2" w:rsidRDefault="007B55E2" w:rsidP="007B55E2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Для того, чтобы дать понять компилятору об отсутствии необходимости кэшировать четвёртый массив, используем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nontemporal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7B55E2" w:rsidRPr="004B2F1B" w:rsidRDefault="007B55E2" w:rsidP="007B55E2">
      <w:pPr>
        <w:rPr>
          <w:rFonts w:ascii="Consolas" w:hAnsi="Consolas" w:cs="Consolas"/>
          <w:sz w:val="19"/>
          <w:szCs w:val="19"/>
        </w:rPr>
      </w:pPr>
      <w:proofErr w:type="spellStart"/>
      <w:r w:rsidRPr="002C4B8E">
        <w:rPr>
          <w:shd w:val="clear" w:color="auto" w:fill="FFFFFF"/>
        </w:rPr>
        <w:t>Non-Temporal</w:t>
      </w:r>
      <w:proofErr w:type="spellEnd"/>
      <w:r w:rsidRPr="002C4B8E">
        <w:rPr>
          <w:shd w:val="clear" w:color="auto" w:fill="FFFFFF"/>
        </w:rPr>
        <w:t xml:space="preserve"> </w:t>
      </w:r>
      <w:proofErr w:type="spellStart"/>
      <w:r w:rsidRPr="002C4B8E">
        <w:rPr>
          <w:shd w:val="clear" w:color="auto" w:fill="FFFFFF"/>
        </w:rPr>
        <w:t>Store</w:t>
      </w:r>
      <w:proofErr w:type="spellEnd"/>
      <w:r w:rsidRPr="002C4B8E">
        <w:rPr>
          <w:shd w:val="clear" w:color="auto" w:fill="FFFFFF"/>
        </w:rPr>
        <w:t xml:space="preserve"> — использование режима прямого доступа в память при осуществлении операций записи. Данный режим доступа осуществляет запись данных в память без предварительного считывания старых данных в систему кэш-уровней процессора, что минимизирует «засорение» кэша процессора ненужными данными, в частности, при операции копирования данных.</w:t>
      </w:r>
    </w:p>
    <w:p w:rsidR="007B55E2" w:rsidRDefault="007B55E2" w:rsidP="007B55E2">
      <w:r>
        <w:br w:type="page"/>
      </w:r>
    </w:p>
    <w:p w:rsidR="007B55E2" w:rsidRPr="007B55E2" w:rsidRDefault="007B55E2" w:rsidP="007B55E2">
      <w:pPr>
        <w:pStyle w:val="CODECONSOLAS"/>
        <w:rPr>
          <w:lang w:val="ru-RU"/>
        </w:rPr>
      </w:pPr>
    </w:p>
    <w:p w:rsidR="00937831" w:rsidRDefault="00937831" w:rsidP="00BB2FBD">
      <w:pPr>
        <w:pStyle w:val="1"/>
      </w:pPr>
      <w:bookmarkStart w:id="8" w:name="_Toc523774498"/>
      <w:r w:rsidRPr="008A4405">
        <w:t>Результаты экспериментов</w:t>
      </w:r>
      <w:bookmarkEnd w:id="8"/>
    </w:p>
    <w:p w:rsidR="005F4588" w:rsidRPr="00E32365" w:rsidRDefault="005F4588" w:rsidP="00BB2FBD">
      <w:pPr>
        <w:pStyle w:val="1"/>
        <w:rPr>
          <w:lang w:val="en-US"/>
        </w:rPr>
      </w:pPr>
      <w:bookmarkStart w:id="9" w:name="_Toc523774499"/>
      <w:r w:rsidRPr="00E32365">
        <w:rPr>
          <w:rStyle w:val="20"/>
          <w:rFonts w:ascii="Times New Roman" w:hAnsi="Times New Roman" w:cs="Times New Roman"/>
          <w:b w:val="0"/>
          <w:bCs/>
          <w:color w:val="auto"/>
          <w:sz w:val="28"/>
        </w:rPr>
        <w:t>Программно-аппаратное окружение</w:t>
      </w:r>
      <w:bookmarkEnd w:id="9"/>
    </w:p>
    <w:p w:rsidR="005F4588" w:rsidRPr="00DA4D98" w:rsidRDefault="005F4588" w:rsidP="00BB2FBD">
      <w:r w:rsidRPr="00DA4D98">
        <w:t>Программное обеспечение:</w:t>
      </w:r>
    </w:p>
    <w:p w:rsidR="005F4588" w:rsidRPr="00DA4D98" w:rsidRDefault="005F4588" w:rsidP="00BB2FBD">
      <w:pPr>
        <w:pStyle w:val="af1"/>
      </w:pPr>
      <w:r w:rsidRPr="00DA4D98">
        <w:t xml:space="preserve">Операционная система </w:t>
      </w:r>
      <w:proofErr w:type="spellStart"/>
      <w:r w:rsidRPr="00DA4D98">
        <w:t>Linux</w:t>
      </w:r>
      <w:proofErr w:type="spellEnd"/>
      <w:r w:rsidR="00040FAD">
        <w:rPr>
          <w:lang w:val="en-US"/>
        </w:rPr>
        <w:t xml:space="preserve"> </w:t>
      </w:r>
      <w:proofErr w:type="spellStart"/>
      <w:r w:rsidRPr="00DA4D98">
        <w:t>CentOS</w:t>
      </w:r>
      <w:proofErr w:type="spellEnd"/>
      <w:r w:rsidRPr="00DA4D98">
        <w:t xml:space="preserve"> 6.2 </w:t>
      </w:r>
    </w:p>
    <w:p w:rsidR="00E332EA" w:rsidRPr="00E332EA" w:rsidRDefault="005F4588" w:rsidP="00BB2FBD">
      <w:pPr>
        <w:pStyle w:val="af1"/>
        <w:rPr>
          <w:lang w:val="en-US"/>
        </w:rPr>
      </w:pPr>
      <w:r w:rsidRPr="00DA4D98">
        <w:rPr>
          <w:lang w:val="en-US"/>
        </w:rPr>
        <w:t>IDLE: Microsoft Visual Studio 2015</w:t>
      </w:r>
      <w:r w:rsidR="00E332EA">
        <w:rPr>
          <w:lang w:val="en-US"/>
        </w:rPr>
        <w:t xml:space="preserve">, </w:t>
      </w:r>
      <w:proofErr w:type="spellStart"/>
      <w:r w:rsidR="00E332EA">
        <w:rPr>
          <w:lang w:val="en-US"/>
        </w:rPr>
        <w:t>PyCharm</w:t>
      </w:r>
      <w:proofErr w:type="spellEnd"/>
    </w:p>
    <w:p w:rsidR="005F4588" w:rsidRPr="00DA4D98" w:rsidRDefault="005F4588" w:rsidP="00BB2FBD">
      <w:pPr>
        <w:pStyle w:val="af1"/>
      </w:pPr>
      <w:r w:rsidRPr="00DA4D98">
        <w:t xml:space="preserve">Компилятор </w:t>
      </w:r>
      <w:r w:rsidRPr="00DA4D98">
        <w:rPr>
          <w:lang w:val="en-US"/>
        </w:rPr>
        <w:t>Intel C++ 17.0</w:t>
      </w:r>
    </w:p>
    <w:p w:rsidR="005F4588" w:rsidRPr="00DA4D98" w:rsidRDefault="005F4588" w:rsidP="00BB2FBD">
      <w:pPr>
        <w:pStyle w:val="af1"/>
      </w:pPr>
      <w:r w:rsidRPr="00DA4D98">
        <w:t xml:space="preserve">Библиотеки </w:t>
      </w:r>
      <w:r w:rsidRPr="00DA4D98">
        <w:rPr>
          <w:lang w:val="en-US"/>
        </w:rPr>
        <w:t xml:space="preserve">Intel </w:t>
      </w:r>
      <w:proofErr w:type="spellStart"/>
      <w:r w:rsidRPr="00DA4D98">
        <w:rPr>
          <w:lang w:val="en-US"/>
        </w:rPr>
        <w:t>OpenMP</w:t>
      </w:r>
      <w:proofErr w:type="spellEnd"/>
      <w:r w:rsidRPr="00DA4D98">
        <w:rPr>
          <w:lang w:val="en-US"/>
        </w:rPr>
        <w:t>, Intel MKL</w:t>
      </w:r>
    </w:p>
    <w:p w:rsidR="005F4588" w:rsidRDefault="005F4588" w:rsidP="00BB2FBD">
      <w:r w:rsidRPr="00DA4D98">
        <w:t>Аппаратное обеспечение:</w:t>
      </w:r>
    </w:p>
    <w:p w:rsidR="00CB5F6F" w:rsidRDefault="00CB5F6F" w:rsidP="00BB2FBD">
      <w:r>
        <w:t>Запуски проводились на двух различных кластерах:</w:t>
      </w:r>
    </w:p>
    <w:p w:rsidR="00CB5F6F" w:rsidRPr="00CB5F6F" w:rsidRDefault="00CB5F6F" w:rsidP="00CB5F6F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CB5F6F">
        <w:rPr>
          <w:b/>
          <w:bCs/>
        </w:rPr>
        <w:t xml:space="preserve">кластер </w:t>
      </w:r>
      <w:proofErr w:type="spellStart"/>
      <w:r w:rsidRPr="00CB5F6F">
        <w:rPr>
          <w:b/>
          <w:bCs/>
        </w:rPr>
        <w:t>Intel</w:t>
      </w:r>
      <w:proofErr w:type="spellEnd"/>
      <w:r w:rsidRPr="00CB5F6F">
        <w:rPr>
          <w:b/>
          <w:bCs/>
        </w:rPr>
        <w:t xml:space="preserve"> </w:t>
      </w:r>
      <w:proofErr w:type="spellStart"/>
      <w:r w:rsidRPr="00CB5F6F">
        <w:rPr>
          <w:b/>
          <w:bCs/>
        </w:rPr>
        <w:t>Endeavor</w:t>
      </w:r>
      <w:proofErr w:type="spellEnd"/>
      <w:r w:rsidRPr="00CB5F6F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. </w:t>
      </w:r>
    </w:p>
    <w:p w:rsidR="00CB5F6F" w:rsidRPr="00CB5F6F" w:rsidRDefault="00CB5F6F" w:rsidP="00792270">
      <w:pPr>
        <w:jc w:val="left"/>
      </w:pPr>
      <w:r w:rsidRPr="00CB5F6F">
        <w:t xml:space="preserve">Процессор: 2x 20-ядерных процессора </w:t>
      </w:r>
      <w:proofErr w:type="spellStart"/>
      <w:r w:rsidRPr="00CB5F6F">
        <w:t>Intel</w:t>
      </w:r>
      <w:proofErr w:type="spellEnd"/>
      <w:r w:rsidRPr="00CB5F6F">
        <w:t> </w:t>
      </w:r>
      <w:proofErr w:type="spellStart"/>
      <w:r w:rsidRPr="00CB5F6F">
        <w:t>Xeon</w:t>
      </w:r>
      <w:proofErr w:type="spellEnd"/>
      <w:r w:rsidRPr="00CB5F6F">
        <w:t> </w:t>
      </w:r>
      <w:proofErr w:type="spellStart"/>
      <w:r w:rsidRPr="00CB5F6F">
        <w:t>Gold</w:t>
      </w:r>
      <w:proofErr w:type="spellEnd"/>
      <w:r w:rsidR="00792270">
        <w:t> 6148</w:t>
      </w:r>
      <w:r w:rsidR="00792270" w:rsidRPr="00792270">
        <w:t xml:space="preserve"> </w:t>
      </w:r>
      <w:r w:rsidRPr="00CB5F6F">
        <w:t>(2.4GHz) (</w:t>
      </w:r>
      <w:proofErr w:type="spellStart"/>
      <w:r w:rsidRPr="00CB5F6F">
        <w:t>Skylake</w:t>
      </w:r>
      <w:proofErr w:type="spellEnd"/>
      <w:r w:rsidRPr="00CB5F6F">
        <w:t>)</w:t>
      </w:r>
      <w:r w:rsidRPr="00CB5F6F">
        <w:br/>
        <w:t>Память: 192</w:t>
      </w:r>
      <w:r w:rsidRPr="00CB5F6F">
        <w:rPr>
          <w:shd w:val="clear" w:color="auto" w:fill="FFFFFF"/>
        </w:rPr>
        <w:t xml:space="preserve"> </w:t>
      </w:r>
      <w:r>
        <w:rPr>
          <w:shd w:val="clear" w:color="auto" w:fill="FFFFFF"/>
        </w:rPr>
        <w:t>GB</w:t>
      </w:r>
      <w:r w:rsidRPr="00CB5F6F">
        <w:rPr>
          <w:shd w:val="clear" w:color="auto" w:fill="FFFFFF"/>
        </w:rPr>
        <w:br/>
      </w:r>
      <w:r w:rsidRPr="00CB5F6F">
        <w:t xml:space="preserve">Операционная система: </w:t>
      </w:r>
      <w:proofErr w:type="spellStart"/>
      <w:r w:rsidRPr="00CB5F6F">
        <w:t>Red</w:t>
      </w:r>
      <w:proofErr w:type="spellEnd"/>
      <w:r w:rsidRPr="00CB5F6F">
        <w:t xml:space="preserve"> </w:t>
      </w:r>
      <w:proofErr w:type="spellStart"/>
      <w:r w:rsidRPr="00CB5F6F">
        <w:t>Hat</w:t>
      </w:r>
      <w:proofErr w:type="spellEnd"/>
      <w:r w:rsidRPr="00CB5F6F">
        <w:t xml:space="preserve"> </w:t>
      </w:r>
      <w:proofErr w:type="spellStart"/>
      <w:r w:rsidRPr="00CB5F6F">
        <w:t>Enterprise</w:t>
      </w:r>
      <w:proofErr w:type="spellEnd"/>
      <w:r w:rsidRPr="00CB5F6F">
        <w:t xml:space="preserve"> </w:t>
      </w:r>
      <w:proofErr w:type="spellStart"/>
      <w:r w:rsidRPr="00CB5F6F">
        <w:t>Linux</w:t>
      </w:r>
      <w:proofErr w:type="spellEnd"/>
      <w:r w:rsidRPr="00CB5F6F">
        <w:t xml:space="preserve"> </w:t>
      </w:r>
      <w:proofErr w:type="spellStart"/>
      <w:r w:rsidRPr="00CB5F6F">
        <w:t>Server</w:t>
      </w:r>
      <w:proofErr w:type="spellEnd"/>
      <w:r w:rsidRPr="00CB5F6F">
        <w:t xml:space="preserve"> </w:t>
      </w:r>
      <w:proofErr w:type="spellStart"/>
      <w:r w:rsidRPr="00CB5F6F">
        <w:t>release</w:t>
      </w:r>
      <w:proofErr w:type="spellEnd"/>
      <w:r w:rsidRPr="00CB5F6F">
        <w:t xml:space="preserve"> 7.5 (</w:t>
      </w:r>
      <w:proofErr w:type="spellStart"/>
      <w:r w:rsidRPr="00CB5F6F">
        <w:t>Maipo</w:t>
      </w:r>
      <w:proofErr w:type="spellEnd"/>
      <w:r w:rsidRPr="00CB5F6F">
        <w:t>)</w:t>
      </w:r>
      <w:r w:rsidRPr="00CB5F6F">
        <w:br/>
        <w:t>Компилятор: </w:t>
      </w:r>
      <w:proofErr w:type="spellStart"/>
      <w:r w:rsidRPr="00CB5F6F">
        <w:t>Intel</w:t>
      </w:r>
      <w:proofErr w:type="spellEnd"/>
      <w:r w:rsidRPr="00CB5F6F">
        <w:t xml:space="preserve"> C++ </w:t>
      </w:r>
      <w:proofErr w:type="spellStart"/>
      <w:r w:rsidRPr="00CB5F6F">
        <w:t>Composer</w:t>
      </w:r>
      <w:proofErr w:type="spellEnd"/>
      <w:r w:rsidRPr="00CB5F6F">
        <w:t xml:space="preserve"> 2018 (</w:t>
      </w:r>
      <w:proofErr w:type="spellStart"/>
      <w:r w:rsidRPr="00CB5F6F">
        <w:t>всоставе</w:t>
      </w:r>
      <w:proofErr w:type="spellEnd"/>
      <w:r w:rsidRPr="00CB5F6F">
        <w:t> </w:t>
      </w:r>
      <w:proofErr w:type="spellStart"/>
      <w:r w:rsidRPr="00CB5F6F">
        <w:t>Intel</w:t>
      </w:r>
      <w:proofErr w:type="spellEnd"/>
      <w:r w:rsidRPr="00CB5F6F">
        <w:t xml:space="preserve"> </w:t>
      </w:r>
      <w:proofErr w:type="spellStart"/>
      <w:r w:rsidRPr="00CB5F6F">
        <w:t>Parallel</w:t>
      </w:r>
      <w:proofErr w:type="spellEnd"/>
      <w:r w:rsidRPr="00CB5F6F">
        <w:t xml:space="preserve"> </w:t>
      </w:r>
      <w:proofErr w:type="spellStart"/>
      <w:r w:rsidRPr="00CB5F6F">
        <w:t>Studio</w:t>
      </w:r>
      <w:proofErr w:type="spellEnd"/>
      <w:r w:rsidRPr="00CB5F6F">
        <w:t xml:space="preserve"> XE 2018 </w:t>
      </w:r>
      <w:proofErr w:type="spellStart"/>
      <w:r w:rsidRPr="00CB5F6F">
        <w:t>update</w:t>
      </w:r>
      <w:proofErr w:type="spellEnd"/>
      <w:r w:rsidRPr="00CB5F6F">
        <w:t xml:space="preserve"> 2)</w:t>
      </w:r>
    </w:p>
    <w:p w:rsidR="00BC02ED" w:rsidRPr="002C4B8E" w:rsidRDefault="00BC02ED" w:rsidP="00BB2FBD">
      <w:pPr>
        <w:pStyle w:val="1"/>
        <w:rPr>
          <w:rStyle w:val="20"/>
          <w:rFonts w:ascii="Times New Roman" w:hAnsi="Times New Roman" w:cs="Times New Roman"/>
          <w:b w:val="0"/>
          <w:bCs/>
          <w:color w:val="auto"/>
          <w:sz w:val="28"/>
          <w:szCs w:val="24"/>
        </w:rPr>
      </w:pPr>
      <w:bookmarkStart w:id="10" w:name="_Toc523774500"/>
      <w:r w:rsidRPr="002C4B8E">
        <w:rPr>
          <w:rStyle w:val="20"/>
          <w:rFonts w:ascii="Times New Roman" w:hAnsi="Times New Roman" w:cs="Times New Roman"/>
          <w:b w:val="0"/>
          <w:bCs/>
          <w:color w:val="auto"/>
          <w:sz w:val="28"/>
          <w:szCs w:val="24"/>
        </w:rPr>
        <w:t>Анализ результатов</w:t>
      </w:r>
      <w:bookmarkEnd w:id="10"/>
    </w:p>
    <w:p w:rsidR="00BC02ED" w:rsidRDefault="00BC02ED" w:rsidP="00BB2FBD">
      <w:r w:rsidRPr="007E4806">
        <w:t xml:space="preserve">Был написан программный комплекс, автоматизирующий сбор результатов: создаётся каталог, содержащий отчёты об оптимизации, лог с минимальным временем работы каждого алгоритма для разного числа потоков и таблицу с конечными результатами. </w:t>
      </w:r>
    </w:p>
    <w:p w:rsidR="00574903" w:rsidRDefault="00574903" w:rsidP="00BB2FBD">
      <w:r>
        <w:t>Ниже будут представлены следующие ключевые моменты исследования:</w:t>
      </w:r>
    </w:p>
    <w:p w:rsidR="00BC02ED" w:rsidRPr="00574903" w:rsidRDefault="00BC02ED" w:rsidP="00505208">
      <w:pPr>
        <w:pStyle w:val="af1"/>
        <w:numPr>
          <w:ilvl w:val="0"/>
          <w:numId w:val="13"/>
        </w:numPr>
        <w:tabs>
          <w:tab w:val="left" w:pos="851"/>
        </w:tabs>
        <w:ind w:left="851" w:hanging="142"/>
      </w:pPr>
      <w:r w:rsidRPr="00574903">
        <w:t>сравнение времени работы последовательных версий кода</w:t>
      </w:r>
    </w:p>
    <w:p w:rsidR="00BC02ED" w:rsidRPr="00574903" w:rsidRDefault="00BC02ED" w:rsidP="00505208">
      <w:pPr>
        <w:pStyle w:val="af1"/>
        <w:numPr>
          <w:ilvl w:val="0"/>
          <w:numId w:val="13"/>
        </w:numPr>
        <w:tabs>
          <w:tab w:val="left" w:pos="851"/>
        </w:tabs>
        <w:ind w:left="851" w:hanging="142"/>
      </w:pPr>
      <w:r w:rsidRPr="00574903">
        <w:t>сравнение времени р</w:t>
      </w:r>
      <w:r w:rsidR="00574903" w:rsidRPr="00574903">
        <w:t>аботы параллельных версий кода</w:t>
      </w:r>
    </w:p>
    <w:p w:rsidR="00BC02ED" w:rsidRPr="00574903" w:rsidRDefault="00BC02ED" w:rsidP="00505208">
      <w:pPr>
        <w:pStyle w:val="af1"/>
        <w:numPr>
          <w:ilvl w:val="0"/>
          <w:numId w:val="13"/>
        </w:numPr>
        <w:tabs>
          <w:tab w:val="left" w:pos="851"/>
        </w:tabs>
        <w:ind w:left="851" w:hanging="142"/>
      </w:pPr>
      <w:r w:rsidRPr="00574903">
        <w:t xml:space="preserve">эффективность масштабируемости параллельной реализации для </w:t>
      </w:r>
      <w:r w:rsidR="00574903" w:rsidRPr="00574903">
        <w:t>параллельных версий</w:t>
      </w:r>
    </w:p>
    <w:p w:rsidR="00574903" w:rsidRPr="00574903" w:rsidRDefault="00574903" w:rsidP="00505208">
      <w:pPr>
        <w:pStyle w:val="af1"/>
        <w:numPr>
          <w:ilvl w:val="0"/>
          <w:numId w:val="13"/>
        </w:numPr>
        <w:tabs>
          <w:tab w:val="left" w:pos="851"/>
        </w:tabs>
        <w:ind w:left="851" w:hanging="142"/>
      </w:pPr>
      <w:r w:rsidRPr="00574903">
        <w:rPr>
          <w:lang w:val="en-US"/>
        </w:rPr>
        <w:t>Roofline</w:t>
      </w:r>
      <w:r w:rsidRPr="00574903">
        <w:t>-графики для параллельных версий кода</w:t>
      </w:r>
    </w:p>
    <w:p w:rsidR="00574903" w:rsidRPr="00574903" w:rsidRDefault="00574903" w:rsidP="00505208">
      <w:pPr>
        <w:pStyle w:val="af1"/>
        <w:numPr>
          <w:ilvl w:val="0"/>
          <w:numId w:val="13"/>
        </w:numPr>
        <w:tabs>
          <w:tab w:val="left" w:pos="851"/>
        </w:tabs>
        <w:ind w:left="851" w:hanging="142"/>
      </w:pPr>
      <w:r w:rsidRPr="00574903">
        <w:t xml:space="preserve">сравнение времени работы версий кода с точной и неточной </w:t>
      </w:r>
      <w:r w:rsidR="00D36680">
        <w:t>арифметикой.</w:t>
      </w:r>
    </w:p>
    <w:p w:rsidR="00574903" w:rsidRPr="00D36680" w:rsidRDefault="00D36680" w:rsidP="00505208">
      <w:pPr>
        <w:pStyle w:val="af1"/>
        <w:numPr>
          <w:ilvl w:val="0"/>
          <w:numId w:val="13"/>
        </w:numPr>
        <w:tabs>
          <w:tab w:val="left" w:pos="851"/>
        </w:tabs>
        <w:ind w:left="851" w:hanging="142"/>
        <w:rPr>
          <w:lang w:val="en-US"/>
        </w:rPr>
      </w:pPr>
      <w:r w:rsidRPr="00574903">
        <w:t xml:space="preserve">Использование </w:t>
      </w:r>
      <w:r>
        <w:rPr>
          <w:lang w:val="en-US"/>
        </w:rPr>
        <w:t>ZMM-</w:t>
      </w:r>
      <w:r>
        <w:t>регистров</w:t>
      </w:r>
      <w:r>
        <w:rPr>
          <w:lang w:val="en-US"/>
        </w:rPr>
        <w:t>.</w:t>
      </w:r>
    </w:p>
    <w:p w:rsidR="008C40BC" w:rsidRPr="008C40BC" w:rsidRDefault="008C40BC" w:rsidP="00D36680">
      <w:pPr>
        <w:ind w:left="709" w:firstLine="0"/>
        <w:rPr>
          <w:highlight w:val="yellow"/>
        </w:rPr>
      </w:pPr>
      <w:r>
        <w:rPr>
          <w:highlight w:val="yellow"/>
        </w:rPr>
        <w:br w:type="page"/>
      </w:r>
    </w:p>
    <w:p w:rsidR="00BC02ED" w:rsidRPr="0047335E" w:rsidRDefault="00BB2FBD" w:rsidP="00BB2FBD">
      <w:pPr>
        <w:pStyle w:val="1"/>
        <w:rPr>
          <w:rStyle w:val="20"/>
          <w:rFonts w:ascii="Times New Roman" w:hAnsi="Times New Roman" w:cs="Times New Roman"/>
          <w:b w:val="0"/>
          <w:bCs/>
          <w:color w:val="auto"/>
          <w:sz w:val="28"/>
          <w:szCs w:val="24"/>
        </w:rPr>
      </w:pPr>
      <w:bookmarkStart w:id="11" w:name="_Toc523774501"/>
      <w:r>
        <w:rPr>
          <w:shd w:val="clear" w:color="auto" w:fill="FFFFFF"/>
        </w:rPr>
        <w:lastRenderedPageBreak/>
        <w:t xml:space="preserve">Результаты запусков на </w:t>
      </w:r>
      <w:r w:rsidR="00832146">
        <w:rPr>
          <w:rStyle w:val="20"/>
          <w:rFonts w:ascii="Times New Roman" w:hAnsi="Times New Roman"/>
          <w:b w:val="0"/>
          <w:color w:val="auto"/>
          <w:sz w:val="28"/>
          <w:szCs w:val="24"/>
        </w:rPr>
        <w:t>к</w:t>
      </w:r>
      <w:r w:rsidR="00BC02ED" w:rsidRPr="0047335E">
        <w:rPr>
          <w:rStyle w:val="20"/>
          <w:rFonts w:ascii="Times New Roman" w:hAnsi="Times New Roman"/>
          <w:b w:val="0"/>
          <w:color w:val="auto"/>
          <w:sz w:val="28"/>
          <w:szCs w:val="24"/>
        </w:rPr>
        <w:t>ластер</w:t>
      </w:r>
      <w:r w:rsidR="00832146">
        <w:rPr>
          <w:rStyle w:val="20"/>
          <w:rFonts w:ascii="Times New Roman" w:hAnsi="Times New Roman"/>
          <w:b w:val="0"/>
          <w:color w:val="auto"/>
          <w:sz w:val="28"/>
          <w:szCs w:val="24"/>
        </w:rPr>
        <w:t>е</w:t>
      </w:r>
      <w:r w:rsidR="00BC02ED" w:rsidRPr="0047335E">
        <w:rPr>
          <w:rStyle w:val="20"/>
          <w:rFonts w:ascii="Times New Roman" w:hAnsi="Times New Roman" w:cs="Times New Roman"/>
          <w:b w:val="0"/>
          <w:bCs/>
          <w:color w:val="auto"/>
          <w:sz w:val="28"/>
          <w:szCs w:val="24"/>
        </w:rPr>
        <w:t xml:space="preserve"> «Лобачевский»</w:t>
      </w:r>
      <w:bookmarkEnd w:id="11"/>
    </w:p>
    <w:p w:rsidR="00BC02ED" w:rsidRPr="00BB2FBD" w:rsidRDefault="00B37207" w:rsidP="00BB2FBD">
      <w:pPr>
        <w:rPr>
          <w:lang w:val="en-US"/>
        </w:rPr>
      </w:pPr>
      <w:r w:rsidRPr="00832146">
        <w:rPr>
          <w:highlight w:val="yellow"/>
          <w:shd w:val="clear" w:color="auto" w:fill="FFFFFF"/>
          <w:lang w:val="en-US"/>
          <w:rPrChange w:id="12" w:author="alex" w:date="2018-09-03T18:30:00Z">
            <w:rPr>
              <w:color w:val="222222"/>
              <w:szCs w:val="30"/>
              <w:highlight w:val="yellow"/>
              <w:shd w:val="clear" w:color="auto" w:fill="FFFFFF"/>
              <w:lang w:val="en-US"/>
            </w:rPr>
          </w:rPrChange>
        </w:rPr>
        <w:t xml:space="preserve">// </w:t>
      </w:r>
      <w:r w:rsidR="002C4B8E" w:rsidRPr="00FB60B4">
        <w:rPr>
          <w:highlight w:val="yellow"/>
          <w:shd w:val="clear" w:color="auto" w:fill="FFFFFF"/>
          <w:lang w:val="en-US"/>
        </w:rPr>
        <w:t>add</w:t>
      </w:r>
      <w:r w:rsidRPr="00832146">
        <w:rPr>
          <w:highlight w:val="yellow"/>
          <w:shd w:val="clear" w:color="auto" w:fill="FFFFFF"/>
          <w:lang w:val="en-US"/>
          <w:rPrChange w:id="13" w:author="alex" w:date="2018-09-03T18:30:00Z">
            <w:rPr>
              <w:color w:val="222222"/>
              <w:szCs w:val="30"/>
              <w:highlight w:val="yellow"/>
              <w:shd w:val="clear" w:color="auto" w:fill="FFFFFF"/>
              <w:lang w:val="en-US"/>
            </w:rPr>
          </w:rPrChange>
        </w:rPr>
        <w:t xml:space="preserve"> </w:t>
      </w:r>
      <w:r w:rsidR="002C4B8E" w:rsidRPr="00FB60B4">
        <w:rPr>
          <w:highlight w:val="yellow"/>
          <w:shd w:val="clear" w:color="auto" w:fill="FFFFFF"/>
          <w:lang w:val="en-US"/>
        </w:rPr>
        <w:t>concrete</w:t>
      </w:r>
      <w:r w:rsidRPr="00832146">
        <w:rPr>
          <w:highlight w:val="yellow"/>
          <w:shd w:val="clear" w:color="auto" w:fill="FFFFFF"/>
          <w:lang w:val="en-US"/>
          <w:rPrChange w:id="14" w:author="alex" w:date="2018-09-03T18:30:00Z">
            <w:rPr>
              <w:color w:val="222222"/>
              <w:szCs w:val="30"/>
              <w:highlight w:val="yellow"/>
              <w:shd w:val="clear" w:color="auto" w:fill="FFFFFF"/>
              <w:lang w:val="en-US"/>
            </w:rPr>
          </w:rPrChange>
        </w:rPr>
        <w:t xml:space="preserve"> </w:t>
      </w:r>
      <w:r w:rsidR="002C4B8E" w:rsidRPr="00FB60B4">
        <w:rPr>
          <w:highlight w:val="yellow"/>
          <w:shd w:val="clear" w:color="auto" w:fill="FFFFFF"/>
          <w:lang w:val="en-US"/>
        </w:rPr>
        <w:t>name</w:t>
      </w:r>
      <w:r w:rsidRPr="00832146">
        <w:rPr>
          <w:highlight w:val="yellow"/>
          <w:shd w:val="clear" w:color="auto" w:fill="FFFFFF"/>
          <w:lang w:val="en-US"/>
          <w:rPrChange w:id="15" w:author="alex" w:date="2018-09-03T18:30:00Z">
            <w:rPr>
              <w:color w:val="222222"/>
              <w:szCs w:val="30"/>
              <w:highlight w:val="yellow"/>
              <w:shd w:val="clear" w:color="auto" w:fill="FFFFFF"/>
              <w:lang w:val="en-US"/>
            </w:rPr>
          </w:rPrChange>
        </w:rPr>
        <w:t xml:space="preserve"> </w:t>
      </w:r>
      <w:r w:rsidR="002C4B8E" w:rsidRPr="00FB60B4">
        <w:rPr>
          <w:highlight w:val="yellow"/>
          <w:shd w:val="clear" w:color="auto" w:fill="FFFFFF"/>
          <w:lang w:val="en-US"/>
        </w:rPr>
        <w:t>of</w:t>
      </w:r>
      <w:r w:rsidRPr="00832146">
        <w:rPr>
          <w:highlight w:val="yellow"/>
          <w:shd w:val="clear" w:color="auto" w:fill="FFFFFF"/>
          <w:lang w:val="en-US"/>
          <w:rPrChange w:id="16" w:author="alex" w:date="2018-09-03T18:30:00Z">
            <w:rPr>
              <w:color w:val="222222"/>
              <w:szCs w:val="30"/>
              <w:highlight w:val="yellow"/>
              <w:shd w:val="clear" w:color="auto" w:fill="FFFFFF"/>
              <w:lang w:val="en-US"/>
            </w:rPr>
          </w:rPrChange>
        </w:rPr>
        <w:t xml:space="preserve"> </w:t>
      </w:r>
      <w:r w:rsidR="002C4B8E" w:rsidRPr="00FB60B4">
        <w:rPr>
          <w:highlight w:val="yellow"/>
          <w:shd w:val="clear" w:color="auto" w:fill="FFFFFF"/>
          <w:lang w:val="en-US"/>
        </w:rPr>
        <w:t>arch</w:t>
      </w:r>
      <w:r w:rsidRPr="00832146">
        <w:rPr>
          <w:shd w:val="clear" w:color="auto" w:fill="FFFFFF"/>
          <w:lang w:val="en-US"/>
          <w:rPrChange w:id="17" w:author="alex" w:date="2018-09-03T18:30:00Z">
            <w:rPr>
              <w:color w:val="222222"/>
              <w:szCs w:val="30"/>
              <w:shd w:val="clear" w:color="auto" w:fill="FFFFFF"/>
              <w:lang w:val="en-US"/>
            </w:rPr>
          </w:rPrChange>
        </w:rPr>
        <w:t xml:space="preserve"> </w:t>
      </w:r>
      <w:r w:rsidR="002C4B8E" w:rsidRPr="00FB60B4">
        <w:rPr>
          <w:highlight w:val="yellow"/>
          <w:shd w:val="clear" w:color="auto" w:fill="FFFFFF"/>
          <w:lang w:val="en-US"/>
        </w:rPr>
        <w:t>and</w:t>
      </w:r>
      <w:r w:rsidRPr="00832146">
        <w:rPr>
          <w:highlight w:val="yellow"/>
          <w:shd w:val="clear" w:color="auto" w:fill="FFFFFF"/>
          <w:lang w:val="en-US"/>
          <w:rPrChange w:id="18" w:author="alex" w:date="2018-09-03T18:30:00Z">
            <w:rPr>
              <w:color w:val="222222"/>
              <w:szCs w:val="30"/>
              <w:highlight w:val="yellow"/>
              <w:shd w:val="clear" w:color="auto" w:fill="FFFFFF"/>
              <w:lang w:val="en-US"/>
            </w:rPr>
          </w:rPrChange>
        </w:rPr>
        <w:t xml:space="preserve"> </w:t>
      </w:r>
      <w:r w:rsidR="002C4B8E" w:rsidRPr="00FB60B4">
        <w:rPr>
          <w:highlight w:val="yellow"/>
          <w:shd w:val="clear" w:color="auto" w:fill="FFFFFF"/>
          <w:lang w:val="en-US"/>
        </w:rPr>
        <w:t>info</w:t>
      </w:r>
      <w:r w:rsidRPr="00832146">
        <w:rPr>
          <w:highlight w:val="yellow"/>
          <w:shd w:val="clear" w:color="auto" w:fill="FFFFFF"/>
          <w:lang w:val="en-US"/>
          <w:rPrChange w:id="19" w:author="alex" w:date="2018-09-03T18:30:00Z">
            <w:rPr>
              <w:color w:val="222222"/>
              <w:szCs w:val="30"/>
              <w:highlight w:val="yellow"/>
              <w:shd w:val="clear" w:color="auto" w:fill="FFFFFF"/>
              <w:lang w:val="en-US"/>
            </w:rPr>
          </w:rPrChange>
        </w:rPr>
        <w:t xml:space="preserve"> </w:t>
      </w:r>
      <w:r w:rsidR="002C4B8E" w:rsidRPr="00FB60B4">
        <w:rPr>
          <w:highlight w:val="yellow"/>
          <w:shd w:val="clear" w:color="auto" w:fill="FFFFFF"/>
          <w:lang w:val="en-US"/>
        </w:rPr>
        <w:t>about</w:t>
      </w:r>
      <w:r w:rsidRPr="00832146">
        <w:rPr>
          <w:highlight w:val="yellow"/>
          <w:shd w:val="clear" w:color="auto" w:fill="FFFFFF"/>
          <w:lang w:val="en-US"/>
          <w:rPrChange w:id="20" w:author="alex" w:date="2018-09-03T18:30:00Z">
            <w:rPr>
              <w:color w:val="222222"/>
              <w:szCs w:val="30"/>
              <w:highlight w:val="yellow"/>
              <w:shd w:val="clear" w:color="auto" w:fill="FFFFFF"/>
              <w:lang w:val="en-US"/>
            </w:rPr>
          </w:rPrChange>
        </w:rPr>
        <w:t xml:space="preserve"> </w:t>
      </w:r>
      <w:r w:rsidR="002C4B8E" w:rsidRPr="00FB60B4">
        <w:rPr>
          <w:highlight w:val="yellow"/>
          <w:shd w:val="clear" w:color="auto" w:fill="FFFFFF"/>
          <w:lang w:val="en-US"/>
        </w:rPr>
        <w:t>arch</w:t>
      </w:r>
      <w:r w:rsidR="00BB2FBD" w:rsidRPr="00BB2FBD">
        <w:rPr>
          <w:shd w:val="clear" w:color="auto" w:fill="FFFFFF"/>
          <w:lang w:val="en-US"/>
        </w:rPr>
        <w:t xml:space="preserve"> </w:t>
      </w:r>
    </w:p>
    <w:p w:rsidR="00BC02ED" w:rsidRPr="00BF6161" w:rsidRDefault="00BC02ED" w:rsidP="00BB2FBD">
      <w:r>
        <w:t>Результаты экспериментов приведены в таблицах 1 – 3.</w:t>
      </w:r>
    </w:p>
    <w:p w:rsidR="00BC02ED" w:rsidRPr="00C158AA" w:rsidRDefault="00BC02ED" w:rsidP="00BB2FBD">
      <w:r>
        <w:t>Количество опционов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 xml:space="preserve">. Каждый запуск выполнен 15 раз, приведено минимальное время работы в </w:t>
      </w:r>
      <w:r w:rsidRPr="00C158AA">
        <w:t>миллисекундах.</w:t>
      </w:r>
    </w:p>
    <w:p w:rsidR="00BC02ED" w:rsidRPr="007E4806" w:rsidRDefault="00BC02ED" w:rsidP="00BB2FBD">
      <w:r w:rsidRPr="007E4806">
        <w:t xml:space="preserve">Таблица 1. </w:t>
      </w:r>
      <w:r w:rsidR="00D36680">
        <w:t xml:space="preserve">Сравнение </w:t>
      </w:r>
      <w:r w:rsidRPr="007E4806">
        <w:t>времени работы последовательных версий кода</w:t>
      </w:r>
    </w:p>
    <w:p w:rsidR="00BC02ED" w:rsidRPr="00EC6A82" w:rsidRDefault="00BC02ED" w:rsidP="00BB2FBD">
      <w:pPr>
        <w:rPr>
          <w:sz w:val="18"/>
          <w:szCs w:val="18"/>
          <w:lang w:val="en-US"/>
        </w:rPr>
      </w:pPr>
      <w:r w:rsidRPr="00EC6A82">
        <w:rPr>
          <w:highlight w:val="yellow"/>
          <w:lang w:val="en-US"/>
        </w:rPr>
        <w:t>//</w:t>
      </w:r>
      <w:proofErr w:type="spellStart"/>
      <w:r w:rsidRPr="00EC6A82">
        <w:rPr>
          <w:highlight w:val="yellow"/>
          <w:lang w:val="en-US"/>
        </w:rPr>
        <w:t>todo</w:t>
      </w:r>
      <w:proofErr w:type="spellEnd"/>
      <w:r w:rsidRPr="00EC6A82">
        <w:rPr>
          <w:highlight w:val="yellow"/>
          <w:lang w:val="en-US"/>
        </w:rPr>
        <w:t xml:space="preserve">: </w:t>
      </w:r>
      <w:r w:rsidRPr="004B2F1B">
        <w:rPr>
          <w:highlight w:val="yellow"/>
          <w:lang w:val="en-US"/>
        </w:rPr>
        <w:t xml:space="preserve">add </w:t>
      </w:r>
      <w:r w:rsidRPr="00EC6A82">
        <w:rPr>
          <w:highlight w:val="yellow"/>
          <w:lang w:val="en-US"/>
        </w:rPr>
        <w:t>links to t</w:t>
      </w:r>
      <w:r>
        <w:rPr>
          <w:highlight w:val="yellow"/>
          <w:lang w:val="en-US"/>
        </w:rPr>
        <w:t>he t</w:t>
      </w:r>
      <w:r w:rsidRPr="00EC6A82">
        <w:rPr>
          <w:highlight w:val="yellow"/>
          <w:lang w:val="en-US"/>
        </w:rPr>
        <w:t>ables</w:t>
      </w:r>
      <w:r>
        <w:rPr>
          <w:lang w:val="en-US"/>
        </w:rPr>
        <w:t xml:space="preserve"> 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3586"/>
        <w:gridCol w:w="3008"/>
      </w:tblGrid>
      <w:tr w:rsidR="00BC02ED" w:rsidTr="00D36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BC02ED" w:rsidRPr="0098212A" w:rsidRDefault="00BC02ED" w:rsidP="00D36680">
            <w:pPr>
              <w:jc w:val="center"/>
            </w:pPr>
            <w:r>
              <w:t>Номер</w:t>
            </w:r>
          </w:p>
        </w:tc>
        <w:tc>
          <w:tcPr>
            <w:tcW w:w="0" w:type="auto"/>
          </w:tcPr>
          <w:p w:rsidR="00BC02ED" w:rsidRPr="0098212A" w:rsidRDefault="00BC02ED" w:rsidP="00D366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8212A">
              <w:t>Версия</w:t>
            </w:r>
          </w:p>
        </w:tc>
        <w:tc>
          <w:tcPr>
            <w:tcW w:w="0" w:type="auto"/>
          </w:tcPr>
          <w:p w:rsidR="00BC02ED" w:rsidRPr="003E3915" w:rsidRDefault="00BC02ED" w:rsidP="00D36680">
            <w:pPr>
              <w:ind w:left="744" w:hanging="3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8212A">
              <w:t>Минимальное время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мс</w:t>
            </w:r>
            <w:proofErr w:type="spellEnd"/>
          </w:p>
        </w:tc>
      </w:tr>
      <w:tr w:rsidR="00D36680" w:rsidTr="00D3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D36680" w:rsidRPr="009C7E31" w:rsidRDefault="00D36680" w:rsidP="00D36680">
            <w:pPr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V0</w:t>
            </w:r>
          </w:p>
        </w:tc>
        <w:tc>
          <w:tcPr>
            <w:tcW w:w="0" w:type="auto"/>
          </w:tcPr>
          <w:p w:rsidR="00D36680" w:rsidRPr="009F0074" w:rsidRDefault="00D36680" w:rsidP="00D3668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Базовая реализация</w:t>
            </w:r>
          </w:p>
        </w:tc>
        <w:tc>
          <w:tcPr>
            <w:tcW w:w="0" w:type="auto"/>
          </w:tcPr>
          <w:p w:rsidR="00D36680" w:rsidRPr="009C7E31" w:rsidRDefault="00D36680" w:rsidP="00D36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9C7E31">
              <w:t>18530</w:t>
            </w:r>
          </w:p>
        </w:tc>
      </w:tr>
      <w:tr w:rsidR="00D36680" w:rsidTr="00D36680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D36680" w:rsidRPr="009C7E31" w:rsidRDefault="00D36680" w:rsidP="00D36680">
            <w:pPr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V1</w:t>
            </w:r>
          </w:p>
        </w:tc>
        <w:tc>
          <w:tcPr>
            <w:tcW w:w="0" w:type="auto"/>
          </w:tcPr>
          <w:p w:rsidR="00D36680" w:rsidRPr="009F0074" w:rsidRDefault="00D36680" w:rsidP="00D3668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Не смешивать типы данных</w:t>
            </w:r>
          </w:p>
        </w:tc>
        <w:tc>
          <w:tcPr>
            <w:tcW w:w="0" w:type="auto"/>
          </w:tcPr>
          <w:p w:rsidR="00D36680" w:rsidRPr="009C7E31" w:rsidRDefault="00D36680" w:rsidP="00D36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C7E31">
              <w:t>16440</w:t>
            </w:r>
          </w:p>
        </w:tc>
      </w:tr>
      <w:tr w:rsidR="00D36680" w:rsidTr="00D3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D36680" w:rsidRPr="009C7E31" w:rsidRDefault="00D36680" w:rsidP="00D36680">
            <w:pPr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V2</w:t>
            </w:r>
          </w:p>
        </w:tc>
        <w:tc>
          <w:tcPr>
            <w:tcW w:w="0" w:type="auto"/>
          </w:tcPr>
          <w:p w:rsidR="00D36680" w:rsidRPr="009F0074" w:rsidRDefault="00D36680" w:rsidP="00D3668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>
              <w:t>Эквивалентые</w:t>
            </w:r>
            <w:proofErr w:type="spellEnd"/>
            <w:r>
              <w:t xml:space="preserve"> преобразования (</w:t>
            </w:r>
            <w:proofErr w:type="spellStart"/>
            <w:r>
              <w:rPr>
                <w:lang w:val="en-US"/>
              </w:rPr>
              <w:t>Erf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D36680" w:rsidRPr="009C7E31" w:rsidRDefault="00D36680" w:rsidP="00D36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9C7E31">
              <w:t>5832</w:t>
            </w:r>
          </w:p>
        </w:tc>
      </w:tr>
      <w:tr w:rsidR="00D36680" w:rsidTr="00D36680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D36680" w:rsidRPr="009C7E31" w:rsidRDefault="00D36680" w:rsidP="00D36680">
            <w:pPr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V3</w:t>
            </w:r>
          </w:p>
        </w:tc>
        <w:tc>
          <w:tcPr>
            <w:tcW w:w="0" w:type="auto"/>
          </w:tcPr>
          <w:p w:rsidR="00D36680" w:rsidRPr="009F0074" w:rsidRDefault="00D36680" w:rsidP="00D3668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Векторизация цикла (</w:t>
            </w:r>
            <w:r>
              <w:rPr>
                <w:lang w:val="en-US"/>
              </w:rPr>
              <w:t>restrict</w:t>
            </w:r>
            <w:r>
              <w:t>)</w:t>
            </w:r>
          </w:p>
        </w:tc>
        <w:tc>
          <w:tcPr>
            <w:tcW w:w="0" w:type="auto"/>
          </w:tcPr>
          <w:p w:rsidR="00D36680" w:rsidRPr="009C7E31" w:rsidRDefault="00D36680" w:rsidP="00D36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C7E31">
              <w:t>1069</w:t>
            </w:r>
          </w:p>
        </w:tc>
      </w:tr>
      <w:tr w:rsidR="00D36680" w:rsidTr="00D3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D36680" w:rsidRPr="009C7E31" w:rsidRDefault="00D36680" w:rsidP="00D36680">
            <w:pPr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V4</w:t>
            </w:r>
          </w:p>
        </w:tc>
        <w:tc>
          <w:tcPr>
            <w:tcW w:w="0" w:type="auto"/>
          </w:tcPr>
          <w:p w:rsidR="00D36680" w:rsidRPr="009F0074" w:rsidRDefault="00D36680" w:rsidP="00D3668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Векторизация цикла (директивы)</w:t>
            </w:r>
          </w:p>
        </w:tc>
        <w:tc>
          <w:tcPr>
            <w:tcW w:w="0" w:type="auto"/>
          </w:tcPr>
          <w:p w:rsidR="00D36680" w:rsidRPr="009C7E31" w:rsidRDefault="00D36680" w:rsidP="00D36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9C7E31">
              <w:t>1070</w:t>
            </w:r>
          </w:p>
        </w:tc>
      </w:tr>
      <w:tr w:rsidR="00D36680" w:rsidTr="00D36680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D36680" w:rsidRPr="009C7E31" w:rsidRDefault="00D36680" w:rsidP="00D36680">
            <w:pPr>
              <w:jc w:val="center"/>
            </w:pPr>
            <w:r w:rsidRPr="009C7E31">
              <w:rPr>
                <w:lang w:val="en-US"/>
              </w:rPr>
              <w:t>V</w:t>
            </w:r>
            <w:r w:rsidRPr="009C7E31">
              <w:t>5</w:t>
            </w:r>
          </w:p>
        </w:tc>
        <w:tc>
          <w:tcPr>
            <w:tcW w:w="0" w:type="auto"/>
          </w:tcPr>
          <w:p w:rsidR="00D36680" w:rsidRPr="009F0074" w:rsidRDefault="00D36680" w:rsidP="00D3668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Вынос инварианта из цикла</w:t>
            </w:r>
          </w:p>
        </w:tc>
        <w:tc>
          <w:tcPr>
            <w:tcW w:w="0" w:type="auto"/>
          </w:tcPr>
          <w:p w:rsidR="00D36680" w:rsidRPr="009C7E31" w:rsidRDefault="00D36680" w:rsidP="00D36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C7E31">
              <w:t>1068</w:t>
            </w:r>
          </w:p>
        </w:tc>
      </w:tr>
      <w:tr w:rsidR="00D36680" w:rsidTr="00D36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:rsidR="00D36680" w:rsidRPr="009C7E31" w:rsidRDefault="00D36680" w:rsidP="00D36680">
            <w:pPr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V6</w:t>
            </w:r>
          </w:p>
        </w:tc>
        <w:tc>
          <w:tcPr>
            <w:tcW w:w="0" w:type="auto"/>
          </w:tcPr>
          <w:p w:rsidR="00D36680" w:rsidRPr="009F0074" w:rsidRDefault="00D36680" w:rsidP="00D3668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t xml:space="preserve">Использование </w:t>
            </w:r>
            <w:proofErr w:type="spellStart"/>
            <w:r>
              <w:t>интринсика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invsqrt</w:t>
            </w:r>
            <w:proofErr w:type="spellEnd"/>
          </w:p>
        </w:tc>
        <w:tc>
          <w:tcPr>
            <w:tcW w:w="0" w:type="auto"/>
          </w:tcPr>
          <w:p w:rsidR="00D36680" w:rsidRPr="009C7E31" w:rsidRDefault="00D36680" w:rsidP="00D36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C7E31">
              <w:t>5678</w:t>
            </w:r>
          </w:p>
        </w:tc>
      </w:tr>
    </w:tbl>
    <w:p w:rsidR="00A445DA" w:rsidRDefault="00A445DA" w:rsidP="00BB2FBD"/>
    <w:p w:rsidR="00BC02ED" w:rsidRPr="007A2CF1" w:rsidRDefault="00BC02ED" w:rsidP="00BB2FBD">
      <w:r w:rsidRPr="00BF6161">
        <w:t xml:space="preserve">Существенное замедление работы алгоритма </w:t>
      </w:r>
      <w:r w:rsidRPr="00BF6161">
        <w:rPr>
          <w:lang w:val="en-US"/>
        </w:rPr>
        <w:t>V</w:t>
      </w:r>
      <w:r w:rsidRPr="00BF6161">
        <w:t xml:space="preserve">6 требует объяснения. Компилятор вызывает точный корень. При отдельном подсчёте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sqrt</m:t>
            </m:r>
          </m:den>
        </m:f>
      </m:oMath>
      <w:r w:rsidRPr="00BF6161">
        <w:t xml:space="preserve"> компилятор вынужден </w:t>
      </w:r>
      <w:r>
        <w:t>предоставить точный результат</w:t>
      </w:r>
      <w:r w:rsidRPr="00BF6161">
        <w:t>, т</w:t>
      </w:r>
      <w:r>
        <w:t xml:space="preserve">ак </w:t>
      </w:r>
      <w:r w:rsidRPr="00BF6161">
        <w:t xml:space="preserve"> </w:t>
      </w:r>
      <w:r>
        <w:t>ка</w:t>
      </w:r>
      <w:r w:rsidRPr="00BF6161">
        <w:t xml:space="preserve">к </w:t>
      </w:r>
      <w:r w:rsidRPr="00E45C1E">
        <w:rPr>
          <w:highlight w:val="red"/>
        </w:rPr>
        <w:t>не знает</w:t>
      </w:r>
      <w:r w:rsidRPr="00BF6161">
        <w:t>, каким образом</w:t>
      </w:r>
      <w:r>
        <w:t xml:space="preserve"> и в каких функциях </w:t>
      </w:r>
      <w:r w:rsidRPr="00BF6161">
        <w:t xml:space="preserve">результат будет использоваться. Если в коде делить на корень, </w:t>
      </w:r>
      <w:r>
        <w:t>последний</w:t>
      </w:r>
      <w:r w:rsidRPr="00BF6161">
        <w:t xml:space="preserve"> заменяется неточным, что в разы быстрее (см </w:t>
      </w:r>
      <w:r w:rsidRPr="00BF6161">
        <w:rPr>
          <w:lang w:val="en-US"/>
        </w:rPr>
        <w:t>V</w:t>
      </w:r>
      <w:r w:rsidRPr="00BF6161">
        <w:t>5). Для данной задачи высокая точность вычислений не важна, и экономия времени на вычисление лишних трёх знаков после запятой может дать ускорение в 5 раз.</w:t>
      </w:r>
    </w:p>
    <w:p w:rsidR="00BC02ED" w:rsidRDefault="00BC02ED" w:rsidP="00BB2FBD">
      <w:r>
        <w:t xml:space="preserve">В дальнейших экспериментах алгоритм </w:t>
      </w:r>
      <w:r>
        <w:rPr>
          <w:lang w:val="en-US"/>
        </w:rPr>
        <w:t>V</w:t>
      </w:r>
      <w:r w:rsidRPr="008242A9">
        <w:t xml:space="preserve">6 </w:t>
      </w:r>
      <w:r>
        <w:t>будет исключён из рассмотрений.</w:t>
      </w:r>
    </w:p>
    <w:p w:rsidR="00A445DA" w:rsidRPr="008242A9" w:rsidRDefault="00A445DA" w:rsidP="00BB2FBD">
      <w:r>
        <w:br w:type="page"/>
      </w:r>
    </w:p>
    <w:p w:rsidR="00BC02ED" w:rsidRPr="003E3915" w:rsidRDefault="00BC02ED" w:rsidP="00BB2FBD"/>
    <w:p w:rsidR="00BC02ED" w:rsidRPr="003E3915" w:rsidRDefault="00BC02ED" w:rsidP="00BB2FBD">
      <w:r w:rsidRPr="003E3915">
        <w:t>Таблица 2. Сравнение времени работы параллельных версий кода (16 потоков).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867"/>
        <w:gridCol w:w="4432"/>
        <w:gridCol w:w="2659"/>
      </w:tblGrid>
      <w:tr w:rsidR="00BC02ED" w:rsidRPr="00BF6161" w:rsidTr="002C4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BF6161" w:rsidRDefault="00BC02ED" w:rsidP="00BB2FBD">
            <w:r w:rsidRPr="00BF6161">
              <w:t xml:space="preserve">Номер </w:t>
            </w:r>
          </w:p>
        </w:tc>
        <w:tc>
          <w:tcPr>
            <w:tcW w:w="0" w:type="auto"/>
          </w:tcPr>
          <w:p w:rsidR="00BC02ED" w:rsidRPr="00BF6161" w:rsidRDefault="00BC02ED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161">
              <w:t>Версия</w:t>
            </w:r>
          </w:p>
        </w:tc>
        <w:tc>
          <w:tcPr>
            <w:tcW w:w="0" w:type="auto"/>
          </w:tcPr>
          <w:p w:rsidR="00BC02ED" w:rsidRPr="00BF6161" w:rsidRDefault="00BC02ED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161">
              <w:t>Минимальное время</w:t>
            </w:r>
            <w:r>
              <w:t>, мс</w:t>
            </w:r>
          </w:p>
        </w:tc>
      </w:tr>
      <w:tr w:rsidR="00BC02ED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9C7E31" w:rsidRDefault="00BC02ED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V7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nb-NO"/>
              </w:rPr>
            </w:pPr>
            <w:r w:rsidRPr="009C7E31">
              <w:rPr>
                <w:lang w:val="nb-NO"/>
              </w:rPr>
              <w:t>#pragma simd #pragma omp parallel for private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99</w:t>
            </w:r>
          </w:p>
        </w:tc>
      </w:tr>
      <w:tr w:rsidR="00BC02ED" w:rsidTr="002C4B8E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9C7E31" w:rsidRDefault="00BC02ED" w:rsidP="00BB2FBD">
            <w:pPr>
              <w:rPr>
                <w:lang w:val="pt-BR"/>
              </w:rPr>
            </w:pPr>
            <w:r w:rsidRPr="009C7E31">
              <w:rPr>
                <w:lang w:val="pt-BR"/>
              </w:rPr>
              <w:t>V8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C7E31">
              <w:rPr>
                <w:lang w:val="pt-BR"/>
              </w:rPr>
              <w:t>_V7 + #pragma vector nontemporal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106</w:t>
            </w:r>
          </w:p>
        </w:tc>
      </w:tr>
    </w:tbl>
    <w:p w:rsidR="00BC02ED" w:rsidRDefault="00BC02ED" w:rsidP="00BB2FBD"/>
    <w:p w:rsidR="00BC02ED" w:rsidRDefault="00BC02ED" w:rsidP="00BB2FBD">
      <w:r w:rsidRPr="00C17FF5">
        <w:t xml:space="preserve">Время работы алгоритмов </w:t>
      </w:r>
      <w:r w:rsidRPr="00C17FF5">
        <w:rPr>
          <w:lang w:val="en-US"/>
        </w:rPr>
        <w:t>V</w:t>
      </w:r>
      <w:r w:rsidRPr="00C17FF5">
        <w:t xml:space="preserve">7 и </w:t>
      </w:r>
      <w:r w:rsidRPr="00C17FF5">
        <w:rPr>
          <w:lang w:val="en-US"/>
        </w:rPr>
        <w:t>V</w:t>
      </w:r>
      <w:r w:rsidRPr="00C17FF5">
        <w:t xml:space="preserve">8 совпадает с точностью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C17FF5">
        <w:t>, это означает, что мощности кластера достаточно для того, чтобы хранить в кэше все четыре массива</w:t>
      </w:r>
      <w:r>
        <w:t xml:space="preserve"> без потери производительности.</w:t>
      </w:r>
    </w:p>
    <w:p w:rsidR="00BC02ED" w:rsidRPr="00BF6161" w:rsidRDefault="00BC02ED" w:rsidP="00BB2FBD"/>
    <w:p w:rsidR="00BC02ED" w:rsidRDefault="00BC02ED" w:rsidP="00BB2FBD">
      <w:r w:rsidRPr="00BF6161">
        <w:t xml:space="preserve">Таблица 3. Эффективность масштабируемости параллельной реализации для версии </w:t>
      </w:r>
      <w:r w:rsidRPr="00BF6161">
        <w:rPr>
          <w:lang w:val="en-US"/>
        </w:rPr>
        <w:t>V</w:t>
      </w:r>
      <w:r w:rsidRPr="00BF6161">
        <w:t>8</w:t>
      </w:r>
    </w:p>
    <w:tbl>
      <w:tblPr>
        <w:tblStyle w:val="-651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1"/>
        <w:gridCol w:w="2659"/>
        <w:gridCol w:w="1284"/>
      </w:tblGrid>
      <w:tr w:rsidR="00BC02ED" w:rsidTr="002C4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9C7E31" w:rsidRDefault="00BC02ED" w:rsidP="00BB2FBD">
            <w:r w:rsidRPr="009C7E31">
              <w:t>Число потоков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7E31">
              <w:t>Минимальное время, мс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Ускорение</w:t>
            </w:r>
          </w:p>
        </w:tc>
      </w:tr>
      <w:tr w:rsidR="00BC02ED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9C7E31" w:rsidRDefault="00BC02ED" w:rsidP="00BB2FBD">
            <w:r w:rsidRPr="009C7E31">
              <w:t>1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C7E31">
              <w:t>1123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1</w:t>
            </w:r>
          </w:p>
        </w:tc>
      </w:tr>
      <w:tr w:rsidR="00BC02ED" w:rsidTr="002C4B8E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9C7E31" w:rsidRDefault="00BC02ED" w:rsidP="00BB2FBD">
            <w:r w:rsidRPr="009C7E31">
              <w:t>2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C7E31">
              <w:t>577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1,964</w:t>
            </w:r>
          </w:p>
        </w:tc>
      </w:tr>
      <w:tr w:rsidR="00BC02ED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9C7E31" w:rsidRDefault="00BC02ED" w:rsidP="00BB2FBD">
            <w:r w:rsidRPr="009C7E31">
              <w:t>4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C7E31">
              <w:t>305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3,682</w:t>
            </w:r>
          </w:p>
        </w:tc>
      </w:tr>
      <w:tr w:rsidR="00BC02ED" w:rsidTr="002C4B8E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9C7E31" w:rsidRDefault="00BC02ED" w:rsidP="00BB2FBD">
            <w:r w:rsidRPr="009C7E31">
              <w:t>8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C7E31">
              <w:t>146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7,692</w:t>
            </w:r>
          </w:p>
        </w:tc>
      </w:tr>
      <w:tr w:rsidR="00BC02ED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9C7E31" w:rsidRDefault="00BC02ED" w:rsidP="00BB2FBD">
            <w:r w:rsidRPr="009C7E31">
              <w:t>16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C7E31">
              <w:t>106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10,594</w:t>
            </w:r>
          </w:p>
        </w:tc>
      </w:tr>
    </w:tbl>
    <w:p w:rsidR="00BC02ED" w:rsidRDefault="00BC02ED" w:rsidP="00BB2FBD"/>
    <w:p w:rsidR="00BC02ED" w:rsidRDefault="00BC02ED" w:rsidP="00BB2FBD"/>
    <w:p w:rsidR="00BC02ED" w:rsidRDefault="00BC02ED" w:rsidP="00BB2FBD">
      <w:r w:rsidRPr="00BF6161">
        <w:br w:type="textWrapping" w:clear="all"/>
      </w:r>
    </w:p>
    <w:p w:rsidR="00BC02ED" w:rsidRDefault="00BC02ED" w:rsidP="00BB2FBD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30768" w:rsidRDefault="00BC02ED" w:rsidP="00BB2FBD">
      <w:r w:rsidRPr="00A978E6">
        <w:t>Рис. 1. Пиковое и действительное ускорение</w:t>
      </w:r>
    </w:p>
    <w:p w:rsidR="00BC02ED" w:rsidRPr="00230768" w:rsidRDefault="00230768" w:rsidP="00BB2FBD">
      <w:r>
        <w:br w:type="page"/>
      </w:r>
    </w:p>
    <w:p w:rsidR="00BC02ED" w:rsidRDefault="00BC02ED" w:rsidP="00BB2FBD"/>
    <w:p w:rsidR="00BC02ED" w:rsidRDefault="00BC02ED" w:rsidP="00BB2FBD">
      <w:pPr>
        <w:rPr>
          <w:sz w:val="18"/>
          <w:szCs w:val="21"/>
        </w:rPr>
      </w:pPr>
      <w:r>
        <w:t xml:space="preserve">Можно заметить, что параллельная версия имеет ускорение, примерно совпадающее с числом потоков (В случае 16 потоков имеем ускорение 10.5 вместо 16 из-за значительных накладных расходов на создание и уничтожение потоков). </w:t>
      </w:r>
      <w:r w:rsidRPr="00333282">
        <w:t>Д</w:t>
      </w:r>
      <w:r>
        <w:t>ля данной задачи практически полное соответствие фактического ускорения на двух-восьми потоках пиковому – отличный результат.</w:t>
      </w:r>
    </w:p>
    <w:p w:rsidR="00BC02ED" w:rsidRDefault="00BC02ED" w:rsidP="00BB2FBD"/>
    <w:p w:rsidR="00BC02ED" w:rsidRPr="00A978E6" w:rsidRDefault="00BC02ED" w:rsidP="00BB2FBD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br w:type="textWrapping" w:clear="all"/>
      </w:r>
      <w:r w:rsidRPr="00A978E6">
        <w:t xml:space="preserve">Рис. </w:t>
      </w:r>
      <w:r>
        <w:t>2</w:t>
      </w:r>
      <w:r w:rsidRPr="00A978E6">
        <w:t xml:space="preserve">. </w:t>
      </w:r>
      <w:r>
        <w:t xml:space="preserve">Зависимость времени работы алгоритма </w:t>
      </w:r>
      <w:r>
        <w:rPr>
          <w:lang w:val="en-US"/>
        </w:rPr>
        <w:t>V</w:t>
      </w:r>
      <w:r w:rsidRPr="00A978E6">
        <w:t>8</w:t>
      </w:r>
      <w:r>
        <w:t xml:space="preserve"> от числа потоков</w:t>
      </w:r>
    </w:p>
    <w:p w:rsidR="00BC02ED" w:rsidRPr="00A978E6" w:rsidRDefault="00BC02ED" w:rsidP="00BB2FBD"/>
    <w:p w:rsidR="00BC02ED" w:rsidRDefault="00BC02ED" w:rsidP="00BB2FBD">
      <w:r w:rsidRPr="00C17FF5">
        <w:tab/>
        <w:t xml:space="preserve">После всех оптимизаций алгоритма лучший результат показал </w:t>
      </w:r>
      <w:r w:rsidRPr="00C17FF5">
        <w:rPr>
          <w:lang w:val="en-US"/>
        </w:rPr>
        <w:t>V</w:t>
      </w:r>
      <w:r w:rsidRPr="00C17FF5">
        <w:t xml:space="preserve">8, сократив время работы по сравнению с базовой версией в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nsolas"/>
              </w:rPr>
              <m:t>18530</m:t>
            </m:r>
          </m:num>
          <m:den>
            <m:r>
              <m:rPr>
                <m:sty m:val="p"/>
              </m:rPr>
              <w:rPr>
                <w:rFonts w:ascii="Cambria Math" w:hAnsi="Cambria Math" w:cs="Consolas"/>
              </w:rPr>
              <m:t>106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 </m:t>
            </m:r>
          </m:den>
        </m:f>
        <m:r>
          <w:rPr>
            <w:rFonts w:ascii="Cambria Math" w:hAnsi="Cambria Math"/>
            <w:sz w:val="20"/>
          </w:rPr>
          <m:t>=174,8</m:t>
        </m:r>
      </m:oMath>
      <w:r w:rsidRPr="00C17FF5">
        <w:t xml:space="preserve"> раз</w:t>
      </w:r>
      <w:r>
        <w:t>а</w:t>
      </w:r>
      <w:r w:rsidRPr="00C17FF5">
        <w:t>.</w:t>
      </w:r>
    </w:p>
    <w:p w:rsidR="00BC02ED" w:rsidRPr="009F042D" w:rsidRDefault="00BC02ED" w:rsidP="00BB2FBD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t xml:space="preserve">В таблицах 4 и 5 приведены результаты запуска программного кода на кластере </w:t>
      </w:r>
      <w:r w:rsidRPr="00574903">
        <w:t>«Лобачевский».</w:t>
      </w:r>
      <w:r>
        <w:t xml:space="preserve"> При компиляции был использован ключ </w:t>
      </w:r>
      <w:r>
        <w:rPr>
          <w:lang w:val="en-US"/>
        </w:rPr>
        <w:t>c</w:t>
      </w:r>
      <w:r w:rsidRPr="00BB6C67">
        <w:t xml:space="preserve"> </w:t>
      </w:r>
      <w:r>
        <w:t xml:space="preserve">командой понижения точности </w:t>
      </w:r>
      <w:r>
        <w:rPr>
          <w:lang w:val="en-US"/>
        </w:rPr>
        <w:t>float</w:t>
      </w:r>
      <w:r w:rsidRPr="00BB6C67">
        <w:t xml:space="preserve"> </w:t>
      </w:r>
      <w:r>
        <w:t>до</w:t>
      </w:r>
      <w:r w:rsidRPr="00D53F94">
        <w:t xml:space="preserve"> </w:t>
      </w:r>
      <w:r>
        <w:t xml:space="preserve">четырёх знаков после запятой: </w:t>
      </w:r>
      <w:r w:rsidRPr="009F042D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-</w:t>
      </w:r>
      <w:proofErr w:type="spellStart"/>
      <w:r w:rsidRPr="009F042D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fimf</w:t>
      </w:r>
      <w:proofErr w:type="spellEnd"/>
      <w:r w:rsidRPr="009F042D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-</w:t>
      </w:r>
      <w:r w:rsidRPr="009F042D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precision</w:t>
      </w:r>
      <w:r w:rsidRPr="009F042D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9F042D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lo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w</w:t>
      </w:r>
      <w:r w:rsidRPr="009F042D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fimf</w:t>
      </w:r>
      <w:proofErr w:type="spellEnd"/>
      <w:r w:rsidRPr="009F042D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domain</w:t>
      </w:r>
      <w:r w:rsidRPr="009F042D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exclusion</w:t>
      </w:r>
      <w:r w:rsidRPr="009F042D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=31</w:t>
      </w:r>
    </w:p>
    <w:p w:rsidR="00BC02ED" w:rsidRPr="009F042D" w:rsidRDefault="00BC02ED" w:rsidP="00BB2FBD"/>
    <w:p w:rsidR="00BC02ED" w:rsidRPr="00546F86" w:rsidRDefault="00BC02ED" w:rsidP="00BB2FBD">
      <w:r w:rsidRPr="008242A9">
        <w:t xml:space="preserve">Таблица 4. Время работы </w:t>
      </w:r>
      <w:r>
        <w:t xml:space="preserve">алгоритмов с </w:t>
      </w:r>
      <w:del w:id="21" w:author="meyerov.i" w:date="2018-07-27T16:56:00Z">
        <w:r w:rsidDel="009F0074">
          <w:delText xml:space="preserve">грубой </w:delText>
        </w:r>
      </w:del>
      <w:ins w:id="22" w:author="meyerov.i" w:date="2018-07-27T16:56:00Z">
        <w:r w:rsidR="009F0074">
          <w:t xml:space="preserve">неточной </w:t>
        </w:r>
      </w:ins>
      <w:r>
        <w:t>арифметикой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67"/>
        <w:gridCol w:w="3564"/>
        <w:gridCol w:w="1493"/>
        <w:gridCol w:w="1457"/>
      </w:tblGrid>
      <w:tr w:rsidR="00BC02ED" w:rsidTr="002C4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9C7E31" w:rsidRDefault="00BC02ED" w:rsidP="00BB2FBD">
            <w:r w:rsidRPr="009C7E31">
              <w:t xml:space="preserve">Номер 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C7E31">
              <w:t>Версия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</m:oMath>
            <w:r w:rsidRPr="009C7E31">
              <w:t xml:space="preserve">, мс 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28</m:t>
                  </m:r>
                </m:sup>
              </m:sSup>
            </m:oMath>
            <w:r w:rsidRPr="009C7E31">
              <w:t>, мс</w:t>
            </w:r>
          </w:p>
        </w:tc>
      </w:tr>
      <w:tr w:rsidR="00BC02ED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9C7E31" w:rsidRDefault="00BC02ED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V0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C7E31">
              <w:rPr>
                <w:lang w:val="en-US"/>
              </w:rPr>
              <w:t>preference 1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17781</w:t>
            </w:r>
          </w:p>
        </w:tc>
        <w:tc>
          <w:tcPr>
            <w:tcW w:w="0" w:type="auto"/>
          </w:tcPr>
          <w:p w:rsidR="00BC02ED" w:rsidRPr="00574903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C7E31">
              <w:t xml:space="preserve">47173 </w:t>
            </w:r>
          </w:p>
        </w:tc>
      </w:tr>
      <w:tr w:rsidR="00BC02ED" w:rsidRPr="009C7E31" w:rsidTr="002C4B8E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9C7E31" w:rsidRDefault="00BC02ED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V1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C7E31">
              <w:rPr>
                <w:lang w:val="en-US"/>
              </w:rPr>
              <w:t>preference 2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15349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 xml:space="preserve">41044 </w:t>
            </w:r>
          </w:p>
        </w:tc>
      </w:tr>
      <w:tr w:rsidR="00BC02ED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9C7E31" w:rsidRDefault="00BC02ED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V2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9C7E31">
              <w:t>erf</w:t>
            </w:r>
            <w:proofErr w:type="spellEnd"/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 xml:space="preserve">5919 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 xml:space="preserve">15503 </w:t>
            </w:r>
          </w:p>
        </w:tc>
      </w:tr>
      <w:tr w:rsidR="00BC02ED" w:rsidTr="002C4B8E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9C7E31" w:rsidRDefault="00BC02ED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V3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C7E31">
              <w:rPr>
                <w:lang w:val="en-US"/>
              </w:rPr>
              <w:t>restrict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 xml:space="preserve">953 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 xml:space="preserve">2539 </w:t>
            </w:r>
          </w:p>
        </w:tc>
      </w:tr>
      <w:tr w:rsidR="00BC02ED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9C7E31" w:rsidRDefault="00BC02ED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V4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C7E31">
              <w:rPr>
                <w:lang w:val="en-US"/>
              </w:rPr>
              <w:t xml:space="preserve">#pragma </w:t>
            </w:r>
            <w:proofErr w:type="spellStart"/>
            <w:r w:rsidRPr="009C7E31">
              <w:rPr>
                <w:lang w:val="en-US"/>
              </w:rPr>
              <w:t>simd</w:t>
            </w:r>
            <w:proofErr w:type="spellEnd"/>
            <w:r w:rsidRPr="009C7E31">
              <w:rPr>
                <w:lang w:val="en-US"/>
              </w:rPr>
              <w:t xml:space="preserve"> #pragma vector always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 xml:space="preserve">955 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2538</w:t>
            </w:r>
          </w:p>
        </w:tc>
      </w:tr>
      <w:tr w:rsidR="00BC02ED" w:rsidTr="002C4B8E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9C7E31" w:rsidRDefault="00BC02ED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V5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C7E31">
              <w:rPr>
                <w:lang w:val="en-US"/>
              </w:rPr>
              <w:t xml:space="preserve">#pragma </w:t>
            </w:r>
            <w:proofErr w:type="spellStart"/>
            <w:r w:rsidRPr="009C7E31">
              <w:rPr>
                <w:lang w:val="en-US"/>
              </w:rPr>
              <w:t>simd</w:t>
            </w:r>
            <w:proofErr w:type="spellEnd"/>
            <w:r w:rsidRPr="009C7E31">
              <w:rPr>
                <w:lang w:val="en-US"/>
              </w:rPr>
              <w:t xml:space="preserve"> invsqrt2_1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952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 xml:space="preserve">2537 </w:t>
            </w:r>
          </w:p>
        </w:tc>
      </w:tr>
    </w:tbl>
    <w:p w:rsidR="00BC02ED" w:rsidRDefault="00BC02ED" w:rsidP="00BB2FBD"/>
    <w:p w:rsidR="00BC02ED" w:rsidRDefault="00BC02ED" w:rsidP="00BB2FBD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C02ED" w:rsidRDefault="00BC02ED" w:rsidP="00BB2FBD">
      <w:r w:rsidRPr="00CA07D3">
        <w:t xml:space="preserve">Рис. 3. Время работы </w:t>
      </w:r>
      <w:r>
        <w:t>последовательных</w:t>
      </w:r>
      <w:r w:rsidRPr="00CA07D3">
        <w:t xml:space="preserve"> версий алгоритма</w:t>
      </w:r>
      <w:r>
        <w:t xml:space="preserve">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</w:rPr>
              <m:t>28</m:t>
            </m:r>
          </m:sup>
        </m:sSup>
      </m:oMath>
      <w:r>
        <w:rPr>
          <w:b/>
          <w:color w:val="2E74B5" w:themeColor="accent1" w:themeShade="BF"/>
          <w:sz w:val="22"/>
          <w:szCs w:val="24"/>
        </w:rPr>
        <w:t xml:space="preserve"> </w:t>
      </w:r>
      <w:r w:rsidRPr="00CA07D3">
        <w:rPr>
          <w:szCs w:val="24"/>
        </w:rPr>
        <w:t>опционов, мс</w:t>
      </w:r>
    </w:p>
    <w:p w:rsidR="00BC02ED" w:rsidRPr="00CA07D3" w:rsidRDefault="00BC02ED" w:rsidP="00BB2FBD"/>
    <w:p w:rsidR="00BC02ED" w:rsidRDefault="00BC02ED" w:rsidP="00BB2FBD">
      <w:r>
        <w:t>После сравнения значений таблиц 1 и 4 можно утверждать, что сокращение точности вычислений там, где высокая точность не нужна, оправдана и значительно ускоряет работу программы.</w:t>
      </w:r>
    </w:p>
    <w:p w:rsidR="00BC02ED" w:rsidRDefault="00BC02ED" w:rsidP="00BB2FBD">
      <w:r>
        <w:br w:type="page"/>
      </w:r>
    </w:p>
    <w:p w:rsidR="00BC02ED" w:rsidRPr="00D53F94" w:rsidRDefault="00BC02ED" w:rsidP="00BB2FBD"/>
    <w:p w:rsidR="00BC02ED" w:rsidRPr="00546F86" w:rsidRDefault="00BC02ED" w:rsidP="00BB2FBD">
      <w:r w:rsidRPr="00546F86">
        <w:t>Т</w:t>
      </w:r>
      <w:r>
        <w:t>аблица 5. Время работы параллельных версий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612"/>
        <w:gridCol w:w="1701"/>
        <w:gridCol w:w="1493"/>
        <w:gridCol w:w="1457"/>
      </w:tblGrid>
      <w:tr w:rsidR="00BC02ED" w:rsidTr="002C4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2ED" w:rsidRPr="00546F86" w:rsidRDefault="00BC02ED" w:rsidP="00BB2FBD">
            <w:r w:rsidRPr="00546F86">
              <w:t>Номер версии</w:t>
            </w:r>
          </w:p>
        </w:tc>
        <w:tc>
          <w:tcPr>
            <w:tcW w:w="0" w:type="auto"/>
          </w:tcPr>
          <w:p w:rsidR="00BC02ED" w:rsidRPr="00546F86" w:rsidRDefault="00BC02ED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6F86">
              <w:t>Число потоков</w:t>
            </w:r>
          </w:p>
        </w:tc>
        <w:tc>
          <w:tcPr>
            <w:tcW w:w="0" w:type="auto"/>
          </w:tcPr>
          <w:p w:rsidR="00BC02ED" w:rsidRPr="00D53F94" w:rsidRDefault="00BC02ED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</m:oMath>
            <w:r>
              <w:t>, мс</w:t>
            </w:r>
          </w:p>
        </w:tc>
        <w:tc>
          <w:tcPr>
            <w:tcW w:w="0" w:type="auto"/>
          </w:tcPr>
          <w:p w:rsidR="00BC02ED" w:rsidRPr="00D53F94" w:rsidRDefault="00BC02ED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28</m:t>
                  </m:r>
                </m:sup>
              </m:sSup>
            </m:oMath>
            <w:r w:rsidRPr="007A2CF1">
              <w:t>, мс</w:t>
            </w:r>
          </w:p>
        </w:tc>
      </w:tr>
      <w:tr w:rsidR="00BC02ED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C02ED" w:rsidRPr="009C7E31" w:rsidRDefault="00BC02ED" w:rsidP="00BB2FBD">
            <w:pPr>
              <w:rPr>
                <w:lang w:val="en-US"/>
              </w:rPr>
            </w:pPr>
          </w:p>
          <w:p w:rsidR="00BC02ED" w:rsidRPr="009C7E31" w:rsidRDefault="00BC02ED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V7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1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427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1152</w:t>
            </w:r>
          </w:p>
        </w:tc>
      </w:tr>
      <w:tr w:rsidR="00BC02ED" w:rsidTr="002C4B8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2ED" w:rsidRPr="009C7E31" w:rsidRDefault="00BC02ED" w:rsidP="00BB2FBD"/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2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446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1186</w:t>
            </w:r>
          </w:p>
        </w:tc>
      </w:tr>
      <w:tr w:rsidR="00BC02ED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2ED" w:rsidRPr="009C7E31" w:rsidRDefault="00BC02ED" w:rsidP="00BB2FBD"/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4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232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619</w:t>
            </w:r>
          </w:p>
        </w:tc>
      </w:tr>
      <w:tr w:rsidR="00BC02ED" w:rsidTr="002C4B8E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2ED" w:rsidRPr="009C7E31" w:rsidRDefault="00BC02ED" w:rsidP="00BB2FBD"/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8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143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338</w:t>
            </w:r>
          </w:p>
        </w:tc>
      </w:tr>
      <w:tr w:rsidR="00BC02ED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2ED" w:rsidRPr="009C7E31" w:rsidRDefault="00BC02ED" w:rsidP="00BB2FBD"/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16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86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185</w:t>
            </w:r>
          </w:p>
        </w:tc>
      </w:tr>
      <w:tr w:rsidR="00BC02ED" w:rsidTr="002C4B8E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C02ED" w:rsidRPr="009C7E31" w:rsidRDefault="00BC02ED" w:rsidP="00BB2FBD">
            <w:pPr>
              <w:rPr>
                <w:lang w:val="pt-BR"/>
              </w:rPr>
            </w:pPr>
          </w:p>
          <w:p w:rsidR="00BC02ED" w:rsidRPr="009C7E31" w:rsidRDefault="00BC02ED" w:rsidP="00BB2FBD">
            <w:pPr>
              <w:rPr>
                <w:lang w:val="en-US"/>
              </w:rPr>
            </w:pPr>
            <w:r w:rsidRPr="009C7E31">
              <w:rPr>
                <w:lang w:val="pt-BR"/>
              </w:rPr>
              <w:t>V8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1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420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1143</w:t>
            </w:r>
          </w:p>
        </w:tc>
      </w:tr>
      <w:tr w:rsidR="00BC02ED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2ED" w:rsidRPr="009C7E31" w:rsidRDefault="00BC02ED" w:rsidP="00BB2FBD"/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2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445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1170</w:t>
            </w:r>
          </w:p>
        </w:tc>
      </w:tr>
      <w:tr w:rsidR="00BC02ED" w:rsidTr="002C4B8E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2ED" w:rsidRPr="009C7E31" w:rsidRDefault="00BC02ED" w:rsidP="00BB2FBD"/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4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231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609</w:t>
            </w:r>
          </w:p>
        </w:tc>
      </w:tr>
      <w:tr w:rsidR="00BC02ED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2ED" w:rsidRPr="009C7E31" w:rsidRDefault="00BC02ED" w:rsidP="00BB2FBD"/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8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143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E31">
              <w:t>334</w:t>
            </w:r>
          </w:p>
        </w:tc>
      </w:tr>
      <w:tr w:rsidR="00BC02ED" w:rsidTr="002C4B8E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2ED" w:rsidRPr="009C7E31" w:rsidRDefault="00BC02ED" w:rsidP="00BB2FBD"/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16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77</w:t>
            </w:r>
          </w:p>
        </w:tc>
        <w:tc>
          <w:tcPr>
            <w:tcW w:w="0" w:type="auto"/>
          </w:tcPr>
          <w:p w:rsidR="00BC02ED" w:rsidRPr="009C7E31" w:rsidRDefault="00BC02ED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E31">
              <w:t>182</w:t>
            </w:r>
          </w:p>
        </w:tc>
      </w:tr>
    </w:tbl>
    <w:p w:rsidR="00BC02ED" w:rsidRDefault="00BC02ED" w:rsidP="00BB2FBD"/>
    <w:p w:rsidR="00BC02ED" w:rsidRDefault="00BC02ED" w:rsidP="00BB2FBD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C02ED" w:rsidRDefault="00BC02ED" w:rsidP="00BB2FBD">
      <w:pPr>
        <w:rPr>
          <w:szCs w:val="24"/>
        </w:rPr>
      </w:pPr>
      <w:r w:rsidRPr="00CA07D3">
        <w:t xml:space="preserve">Рис. </w:t>
      </w:r>
      <w:r w:rsidR="00A445DA">
        <w:t>4</w:t>
      </w:r>
      <w:r w:rsidRPr="00CA07D3">
        <w:t xml:space="preserve">. Время работы </w:t>
      </w:r>
      <w:r>
        <w:t>параллельных</w:t>
      </w:r>
      <w:r w:rsidRPr="00CA07D3">
        <w:t xml:space="preserve"> версий алгоритма</w:t>
      </w:r>
      <w:r>
        <w:t xml:space="preserve">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</w:rPr>
              <m:t>28</m:t>
            </m:r>
          </m:sup>
        </m:sSup>
      </m:oMath>
      <w:r>
        <w:rPr>
          <w:b/>
          <w:color w:val="2E74B5" w:themeColor="accent1" w:themeShade="BF"/>
          <w:sz w:val="22"/>
          <w:szCs w:val="24"/>
        </w:rPr>
        <w:t xml:space="preserve"> </w:t>
      </w:r>
      <w:r w:rsidRPr="00CA07D3">
        <w:rPr>
          <w:szCs w:val="24"/>
        </w:rPr>
        <w:t>опционов, мс</w:t>
      </w:r>
    </w:p>
    <w:p w:rsidR="00BC02ED" w:rsidRPr="00CB78B4" w:rsidRDefault="00BC02ED" w:rsidP="00BB2FBD"/>
    <w:p w:rsidR="00FB60B4" w:rsidRDefault="00BC02ED" w:rsidP="00BB2FBD">
      <w:r>
        <w:tab/>
        <w:t>Незначительно замедление работы алгоритмов на двух потоках связано с накладными расходами на создание дополнительного потока. Далее наблюдается ускорение, близкое к линейному.</w:t>
      </w:r>
    </w:p>
    <w:p w:rsidR="00FB60B4" w:rsidRDefault="00FB60B4" w:rsidP="00BB2FBD">
      <w:r>
        <w:br w:type="page"/>
      </w:r>
    </w:p>
    <w:p w:rsidR="00BC02ED" w:rsidRPr="00FB60B4" w:rsidRDefault="00BC02ED" w:rsidP="00BB2FBD">
      <w:pPr>
        <w:rPr>
          <w:rStyle w:val="20"/>
          <w:rFonts w:ascii="Times New Roman" w:eastAsiaTheme="minorEastAsia" w:hAnsi="Times New Roman" w:cstheme="minorBidi"/>
          <w:color w:val="auto"/>
          <w:sz w:val="24"/>
          <w:szCs w:val="22"/>
        </w:rPr>
      </w:pPr>
    </w:p>
    <w:p w:rsidR="00BC02ED" w:rsidRPr="00BB2FBD" w:rsidRDefault="00BB2FBD" w:rsidP="00BB2FBD">
      <w:pPr>
        <w:pStyle w:val="1"/>
        <w:rPr>
          <w:rStyle w:val="20"/>
          <w:rFonts w:ascii="Times New Roman" w:hAnsi="Times New Roman" w:cs="Times New Roman"/>
          <w:b w:val="0"/>
          <w:bCs/>
          <w:color w:val="auto"/>
          <w:sz w:val="28"/>
          <w:szCs w:val="24"/>
        </w:rPr>
      </w:pPr>
      <w:bookmarkStart w:id="23" w:name="_Toc523774502"/>
      <w:r>
        <w:rPr>
          <w:shd w:val="clear" w:color="auto" w:fill="FFFFFF"/>
        </w:rPr>
        <w:t xml:space="preserve">Результаты запусков на архитектуре </w:t>
      </w:r>
      <w:r w:rsidR="0047335E" w:rsidRPr="0047335E">
        <w:rPr>
          <w:shd w:val="clear" w:color="auto" w:fill="FFFFFF"/>
          <w:lang w:val="en-US"/>
        </w:rPr>
        <w:t>KNL</w:t>
      </w:r>
      <w:r w:rsidR="0047335E" w:rsidRPr="00BB2FBD">
        <w:rPr>
          <w:shd w:val="clear" w:color="auto" w:fill="FFFFFF"/>
        </w:rPr>
        <w:t>-</w:t>
      </w:r>
      <w:r w:rsidR="0047335E" w:rsidRPr="0047335E">
        <w:rPr>
          <w:shd w:val="clear" w:color="auto" w:fill="FFFFFF"/>
          <w:lang w:val="en-US"/>
        </w:rPr>
        <w:t>AVX</w:t>
      </w:r>
      <w:r w:rsidR="0047335E" w:rsidRPr="00BB2FBD">
        <w:rPr>
          <w:shd w:val="clear" w:color="auto" w:fill="FFFFFF"/>
        </w:rPr>
        <w:t>-512</w:t>
      </w:r>
      <w:bookmarkEnd w:id="23"/>
    </w:p>
    <w:p w:rsidR="00FB60B4" w:rsidRPr="00FB60B4" w:rsidRDefault="00FB60B4" w:rsidP="00BB2FBD">
      <w:pPr>
        <w:rPr>
          <w:lang w:val="en-US"/>
        </w:rPr>
      </w:pPr>
      <w:r w:rsidRPr="00BB2FBD">
        <w:tab/>
      </w:r>
      <w:r w:rsidRPr="00FB60B4">
        <w:rPr>
          <w:highlight w:val="yellow"/>
          <w:shd w:val="clear" w:color="auto" w:fill="FFFFFF"/>
          <w:lang w:val="en-US"/>
        </w:rPr>
        <w:t>// add concrete name of arch</w:t>
      </w:r>
      <w:r>
        <w:rPr>
          <w:shd w:val="clear" w:color="auto" w:fill="FFFFFF"/>
          <w:lang w:val="en-US"/>
        </w:rPr>
        <w:t xml:space="preserve"> </w:t>
      </w:r>
      <w:r w:rsidRPr="00FB60B4">
        <w:rPr>
          <w:highlight w:val="yellow"/>
          <w:shd w:val="clear" w:color="auto" w:fill="FFFFFF"/>
          <w:lang w:val="en-US"/>
        </w:rPr>
        <w:t>and info about arch</w:t>
      </w:r>
    </w:p>
    <w:p w:rsidR="00FB60B4" w:rsidRDefault="00FB60B4" w:rsidP="00BB2FBD">
      <w:r w:rsidRPr="004B2F1B">
        <w:t xml:space="preserve">Рассмотрим последовательные версию кода. В архитектуре реализован регистр длиной 512 бит, который одновременно может хранить 16 чисел с плавающей запятой одинарной точности. Алгоритм, содержащий вызов </w:t>
      </w:r>
      <w:proofErr w:type="spellStart"/>
      <w:r w:rsidRPr="004B2F1B">
        <w:rPr>
          <w:lang w:val="en-US"/>
        </w:rPr>
        <w:t>erf</w:t>
      </w:r>
      <w:proofErr w:type="spellEnd"/>
      <w:r w:rsidRPr="004B2F1B">
        <w:t xml:space="preserve">(), дал </w:t>
      </w:r>
      <w:r>
        <w:t>неожиданный</w:t>
      </w:r>
      <w:r w:rsidRPr="004B2F1B">
        <w:t xml:space="preserve"> результат: имеется ускорение от его векторизации примерно в 27 раз вместо 16. Это связано с тем, что компилятор генерирует два неэквивалентных кода (</w:t>
      </w:r>
      <w:r w:rsidRPr="004B2F1B">
        <w:rPr>
          <w:highlight w:val="yellow"/>
        </w:rPr>
        <w:t>доказательства</w:t>
      </w:r>
      <w:r w:rsidRPr="004B2F1B">
        <w:t xml:space="preserve">) и в векторном коде используется </w:t>
      </w:r>
      <w:proofErr w:type="spellStart"/>
      <w:r w:rsidRPr="004B2F1B">
        <w:rPr>
          <w:highlight w:val="yellow"/>
        </w:rPr>
        <w:t>предподсчёт</w:t>
      </w:r>
      <w:proofErr w:type="spellEnd"/>
      <w:r w:rsidRPr="004B2F1B">
        <w:t xml:space="preserve"> – один раз вычисленный результат используется дважды.</w:t>
      </w:r>
      <w:r w:rsidRPr="00FB60B4">
        <w:t xml:space="preserve"> </w:t>
      </w:r>
    </w:p>
    <w:p w:rsidR="00FB60B4" w:rsidRPr="00FB60B4" w:rsidRDefault="00FB60B4" w:rsidP="00BB2FBD"/>
    <w:p w:rsidR="00FB60B4" w:rsidRPr="00546F86" w:rsidRDefault="00FB60B4" w:rsidP="00BB2FBD">
      <w:r w:rsidRPr="008242A9">
        <w:t xml:space="preserve">Таблица </w:t>
      </w:r>
      <w:r w:rsidRPr="00EC2620">
        <w:t>6</w:t>
      </w:r>
      <w:r w:rsidRPr="008242A9">
        <w:t>. Время работы</w:t>
      </w:r>
      <w:r w:rsidRPr="00EC2620">
        <w:t xml:space="preserve"> </w:t>
      </w:r>
      <w:r>
        <w:t>последовательных версий</w:t>
      </w:r>
      <w:r w:rsidRPr="008242A9">
        <w:t xml:space="preserve"> </w:t>
      </w:r>
      <w:r>
        <w:t>алгоритма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67"/>
        <w:gridCol w:w="3564"/>
        <w:gridCol w:w="1493"/>
        <w:gridCol w:w="1457"/>
      </w:tblGrid>
      <w:tr w:rsidR="00FB60B4" w:rsidRPr="009C7E31" w:rsidTr="002C4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60B4" w:rsidRPr="009C7E31" w:rsidRDefault="00FB60B4" w:rsidP="00BB2FBD">
            <w:r w:rsidRPr="009C7E31">
              <w:t xml:space="preserve">Номер </w:t>
            </w:r>
          </w:p>
        </w:tc>
        <w:tc>
          <w:tcPr>
            <w:tcW w:w="0" w:type="auto"/>
          </w:tcPr>
          <w:p w:rsidR="00FB60B4" w:rsidRPr="009C7E31" w:rsidRDefault="00FB60B4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C7E31">
              <w:t>Версия</w:t>
            </w:r>
          </w:p>
        </w:tc>
        <w:tc>
          <w:tcPr>
            <w:tcW w:w="0" w:type="auto"/>
          </w:tcPr>
          <w:p w:rsidR="00FB60B4" w:rsidRPr="009C7E31" w:rsidRDefault="00FB60B4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</m:oMath>
            <w:r w:rsidRPr="009C7E31">
              <w:t xml:space="preserve">, мс </w:t>
            </w:r>
          </w:p>
        </w:tc>
        <w:tc>
          <w:tcPr>
            <w:tcW w:w="0" w:type="auto"/>
          </w:tcPr>
          <w:p w:rsidR="00FB60B4" w:rsidRPr="009C7E31" w:rsidRDefault="00FB60B4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28</m:t>
                  </m:r>
                </m:sup>
              </m:sSup>
            </m:oMath>
            <w:r w:rsidRPr="009C7E31">
              <w:t>, мс</w:t>
            </w:r>
          </w:p>
        </w:tc>
      </w:tr>
      <w:tr w:rsidR="00FB60B4" w:rsidRPr="009C7E31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60B4" w:rsidRPr="009C7E31" w:rsidRDefault="00FB60B4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V0</w:t>
            </w:r>
          </w:p>
        </w:tc>
        <w:tc>
          <w:tcPr>
            <w:tcW w:w="0" w:type="auto"/>
          </w:tcPr>
          <w:p w:rsidR="00FB60B4" w:rsidRPr="009C7E31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C7E31">
              <w:rPr>
                <w:lang w:val="en-US"/>
              </w:rPr>
              <w:t>preference 1</w:t>
            </w:r>
          </w:p>
        </w:tc>
        <w:tc>
          <w:tcPr>
            <w:tcW w:w="0" w:type="auto"/>
          </w:tcPr>
          <w:p w:rsidR="00FB60B4" w:rsidRPr="00EC2620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EC2620">
              <w:rPr>
                <w:lang w:eastAsia="ru-RU"/>
              </w:rPr>
              <w:t>89517</w:t>
            </w:r>
          </w:p>
        </w:tc>
        <w:tc>
          <w:tcPr>
            <w:tcW w:w="0" w:type="auto"/>
          </w:tcPr>
          <w:p w:rsidR="00FB60B4" w:rsidRPr="00EC2620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EC2620">
              <w:rPr>
                <w:lang w:eastAsia="ru-RU"/>
              </w:rPr>
              <w:t>264187</w:t>
            </w:r>
          </w:p>
        </w:tc>
      </w:tr>
      <w:tr w:rsidR="00FB60B4" w:rsidRPr="009C7E31" w:rsidTr="002C4B8E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60B4" w:rsidRPr="009C7E31" w:rsidRDefault="00FB60B4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V1</w:t>
            </w:r>
          </w:p>
        </w:tc>
        <w:tc>
          <w:tcPr>
            <w:tcW w:w="0" w:type="auto"/>
          </w:tcPr>
          <w:p w:rsidR="00FB60B4" w:rsidRPr="009C7E31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C7E31">
              <w:rPr>
                <w:lang w:val="en-US"/>
              </w:rPr>
              <w:t>preference 2</w:t>
            </w:r>
          </w:p>
        </w:tc>
        <w:tc>
          <w:tcPr>
            <w:tcW w:w="0" w:type="auto"/>
          </w:tcPr>
          <w:p w:rsidR="00FB60B4" w:rsidRPr="00EC2620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EC2620">
              <w:rPr>
                <w:lang w:eastAsia="ru-RU"/>
              </w:rPr>
              <w:t>86811</w:t>
            </w:r>
          </w:p>
        </w:tc>
        <w:tc>
          <w:tcPr>
            <w:tcW w:w="0" w:type="auto"/>
          </w:tcPr>
          <w:p w:rsidR="00FB60B4" w:rsidRPr="00EC2620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EC2620">
              <w:rPr>
                <w:lang w:eastAsia="ru-RU"/>
              </w:rPr>
              <w:t>254826</w:t>
            </w:r>
          </w:p>
        </w:tc>
      </w:tr>
      <w:tr w:rsidR="00FB60B4" w:rsidRPr="009C7E31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60B4" w:rsidRPr="009C7E31" w:rsidRDefault="00FB60B4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V2</w:t>
            </w:r>
          </w:p>
        </w:tc>
        <w:tc>
          <w:tcPr>
            <w:tcW w:w="0" w:type="auto"/>
          </w:tcPr>
          <w:p w:rsidR="00FB60B4" w:rsidRPr="009C7E31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9C7E31">
              <w:t>erf</w:t>
            </w:r>
            <w:proofErr w:type="spellEnd"/>
          </w:p>
        </w:tc>
        <w:tc>
          <w:tcPr>
            <w:tcW w:w="0" w:type="auto"/>
          </w:tcPr>
          <w:p w:rsidR="00FB60B4" w:rsidRPr="00EC2620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EC2620">
              <w:rPr>
                <w:lang w:eastAsia="ru-RU"/>
              </w:rPr>
              <w:t>31589</w:t>
            </w:r>
          </w:p>
        </w:tc>
        <w:tc>
          <w:tcPr>
            <w:tcW w:w="0" w:type="auto"/>
          </w:tcPr>
          <w:p w:rsidR="00FB60B4" w:rsidRPr="00EC2620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EC2620">
              <w:rPr>
                <w:lang w:eastAsia="ru-RU"/>
              </w:rPr>
              <w:t>84697</w:t>
            </w:r>
          </w:p>
        </w:tc>
      </w:tr>
      <w:tr w:rsidR="00FB60B4" w:rsidRPr="009C7E31" w:rsidTr="002C4B8E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60B4" w:rsidRPr="009C7E31" w:rsidRDefault="00FB60B4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V3</w:t>
            </w:r>
          </w:p>
        </w:tc>
        <w:tc>
          <w:tcPr>
            <w:tcW w:w="0" w:type="auto"/>
          </w:tcPr>
          <w:p w:rsidR="00FB60B4" w:rsidRPr="009C7E31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C7E31">
              <w:rPr>
                <w:lang w:val="en-US"/>
              </w:rPr>
              <w:t>restrict</w:t>
            </w:r>
          </w:p>
        </w:tc>
        <w:tc>
          <w:tcPr>
            <w:tcW w:w="0" w:type="auto"/>
          </w:tcPr>
          <w:p w:rsidR="00FB60B4" w:rsidRPr="00EC2620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EC2620">
              <w:rPr>
                <w:lang w:eastAsia="ru-RU"/>
              </w:rPr>
              <w:t>1168</w:t>
            </w:r>
          </w:p>
        </w:tc>
        <w:tc>
          <w:tcPr>
            <w:tcW w:w="0" w:type="auto"/>
          </w:tcPr>
          <w:p w:rsidR="00FB60B4" w:rsidRPr="00EC2620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EC2620">
              <w:rPr>
                <w:lang w:eastAsia="ru-RU"/>
              </w:rPr>
              <w:t>3140</w:t>
            </w:r>
          </w:p>
        </w:tc>
      </w:tr>
      <w:tr w:rsidR="00FB60B4" w:rsidRPr="009C7E31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60B4" w:rsidRPr="009C7E31" w:rsidRDefault="00FB60B4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V4</w:t>
            </w:r>
          </w:p>
        </w:tc>
        <w:tc>
          <w:tcPr>
            <w:tcW w:w="0" w:type="auto"/>
          </w:tcPr>
          <w:p w:rsidR="00FB60B4" w:rsidRPr="009C7E31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C7E31">
              <w:rPr>
                <w:lang w:val="en-US"/>
              </w:rPr>
              <w:t xml:space="preserve">#pragma </w:t>
            </w:r>
            <w:proofErr w:type="spellStart"/>
            <w:r w:rsidRPr="009C7E31">
              <w:rPr>
                <w:lang w:val="en-US"/>
              </w:rPr>
              <w:t>simd</w:t>
            </w:r>
            <w:proofErr w:type="spellEnd"/>
            <w:r w:rsidRPr="009C7E31">
              <w:rPr>
                <w:lang w:val="en-US"/>
              </w:rPr>
              <w:t xml:space="preserve"> #pragma vector always</w:t>
            </w:r>
          </w:p>
        </w:tc>
        <w:tc>
          <w:tcPr>
            <w:tcW w:w="0" w:type="auto"/>
          </w:tcPr>
          <w:p w:rsidR="00FB60B4" w:rsidRPr="00EC2620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EC2620">
              <w:rPr>
                <w:lang w:eastAsia="ru-RU"/>
              </w:rPr>
              <w:t>1159</w:t>
            </w:r>
          </w:p>
        </w:tc>
        <w:tc>
          <w:tcPr>
            <w:tcW w:w="0" w:type="auto"/>
          </w:tcPr>
          <w:p w:rsidR="00FB60B4" w:rsidRPr="00EC2620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EC2620">
              <w:rPr>
                <w:lang w:eastAsia="ru-RU"/>
              </w:rPr>
              <w:t>3122</w:t>
            </w:r>
          </w:p>
        </w:tc>
      </w:tr>
      <w:tr w:rsidR="00FB60B4" w:rsidRPr="009C7E31" w:rsidTr="002C4B8E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60B4" w:rsidRPr="009C7E31" w:rsidRDefault="00FB60B4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V5</w:t>
            </w:r>
          </w:p>
        </w:tc>
        <w:tc>
          <w:tcPr>
            <w:tcW w:w="0" w:type="auto"/>
          </w:tcPr>
          <w:p w:rsidR="00FB60B4" w:rsidRPr="009C7E31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C7E31">
              <w:rPr>
                <w:lang w:val="en-US"/>
              </w:rPr>
              <w:t xml:space="preserve">#pragma </w:t>
            </w:r>
            <w:proofErr w:type="spellStart"/>
            <w:r w:rsidRPr="009C7E31">
              <w:rPr>
                <w:lang w:val="en-US"/>
              </w:rPr>
              <w:t>simd</w:t>
            </w:r>
            <w:proofErr w:type="spellEnd"/>
            <w:r w:rsidRPr="009C7E31">
              <w:rPr>
                <w:lang w:val="en-US"/>
              </w:rPr>
              <w:t xml:space="preserve"> invsqrt2_1</w:t>
            </w:r>
          </w:p>
        </w:tc>
        <w:tc>
          <w:tcPr>
            <w:tcW w:w="0" w:type="auto"/>
          </w:tcPr>
          <w:p w:rsidR="00FB60B4" w:rsidRPr="00EC2620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EC2620">
              <w:rPr>
                <w:lang w:eastAsia="ru-RU"/>
              </w:rPr>
              <w:t>1175</w:t>
            </w:r>
          </w:p>
        </w:tc>
        <w:tc>
          <w:tcPr>
            <w:tcW w:w="0" w:type="auto"/>
          </w:tcPr>
          <w:p w:rsidR="00FB60B4" w:rsidRPr="00EC2620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EC2620">
              <w:rPr>
                <w:lang w:eastAsia="ru-RU"/>
              </w:rPr>
              <w:t>3147</w:t>
            </w:r>
          </w:p>
        </w:tc>
      </w:tr>
    </w:tbl>
    <w:p w:rsidR="00FB60B4" w:rsidRDefault="00FB60B4" w:rsidP="00BB2FBD">
      <w:pPr>
        <w:rPr>
          <w:highlight w:val="yellow"/>
        </w:rPr>
      </w:pPr>
    </w:p>
    <w:p w:rsidR="00FB60B4" w:rsidRDefault="00FB60B4" w:rsidP="00BB2FBD">
      <w:r w:rsidRPr="004B2F1B">
        <w:t>Перейдём к параллельн</w:t>
      </w:r>
      <w:r w:rsidRPr="00FB60B4">
        <w:t>ым</w:t>
      </w:r>
      <w:r w:rsidRPr="004B2F1B">
        <w:t xml:space="preserve"> версиям. Сначала запускается по одному потоку на ядро, задействуя 1, 2, …, 68 ядер. Если запустить по 2 или 4 потока на ядро, прироста производительности не наблюдается. Это говорит о том, что для данной задачи одно ядро полностью прогрузило все устройства, которые ему необходимы.</w:t>
      </w:r>
      <w:r>
        <w:t xml:space="preserve"> На данной архитектуре наблюдается ускорение версии</w:t>
      </w:r>
      <w:r w:rsidRPr="004B2F1B">
        <w:t xml:space="preserve"> </w:t>
      </w:r>
      <w:r>
        <w:rPr>
          <w:lang w:val="en-US"/>
        </w:rPr>
        <w:t>V</w:t>
      </w:r>
      <w:r w:rsidRPr="004B2F1B">
        <w:t xml:space="preserve">8 </w:t>
      </w:r>
      <w:r>
        <w:t xml:space="preserve">относительно </w:t>
      </w:r>
      <w:r>
        <w:rPr>
          <w:lang w:val="en-US"/>
        </w:rPr>
        <w:t>V</w:t>
      </w:r>
      <w:r w:rsidRPr="004B2F1B">
        <w:t xml:space="preserve">7. </w:t>
      </w:r>
      <w:r w:rsidRPr="004B2F1B">
        <w:rPr>
          <w:highlight w:val="yellow"/>
        </w:rPr>
        <w:t>//почему?</w:t>
      </w:r>
      <w:r w:rsidR="008C40BC">
        <w:t xml:space="preserve"> </w:t>
      </w:r>
      <w:r w:rsidRPr="00C22A61">
        <w:rPr>
          <w:highlight w:val="yellow"/>
        </w:rPr>
        <w:t>10 м</w:t>
      </w:r>
      <w:r>
        <w:rPr>
          <w:highlight w:val="yellow"/>
        </w:rPr>
        <w:t>иллисекунд</w:t>
      </w:r>
      <w:r w:rsidR="008C40BC">
        <w:rPr>
          <w:highlight w:val="yellow"/>
        </w:rPr>
        <w:t xml:space="preserve"> – погрешность, ей следует пренебречь</w:t>
      </w:r>
      <w:r>
        <w:rPr>
          <w:highlight w:val="yellow"/>
        </w:rPr>
        <w:t>.</w:t>
      </w:r>
    </w:p>
    <w:p w:rsidR="00FB60B4" w:rsidRDefault="00FB60B4" w:rsidP="00BB2FBD">
      <w:r>
        <w:br w:type="page"/>
      </w:r>
    </w:p>
    <w:p w:rsidR="00FB60B4" w:rsidRPr="004B2F1B" w:rsidRDefault="00FB60B4" w:rsidP="00BB2FBD">
      <w:r w:rsidRPr="004B2F1B">
        <w:lastRenderedPageBreak/>
        <w:t xml:space="preserve">Таблица 7. Время работы </w:t>
      </w:r>
      <w:r>
        <w:t>параллельных версий алгоритма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1701"/>
        <w:gridCol w:w="1493"/>
        <w:gridCol w:w="1457"/>
        <w:gridCol w:w="2630"/>
      </w:tblGrid>
      <w:tr w:rsidR="00FB60B4" w:rsidTr="002C4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B60B4" w:rsidRPr="007F31AA" w:rsidRDefault="00FB60B4" w:rsidP="00BB2FBD">
            <w:r w:rsidRPr="004B2F1B">
              <w:t xml:space="preserve"> </w:t>
            </w:r>
            <w:r w:rsidRPr="007F31AA">
              <w:t>Номер</w:t>
            </w:r>
            <w:r w:rsidRPr="007F31AA">
              <w:rPr>
                <w:lang w:val="en-US"/>
              </w:rPr>
              <w:t xml:space="preserve"> </w:t>
            </w:r>
            <w:r w:rsidRPr="007F31AA">
              <w:t>версии</w:t>
            </w:r>
          </w:p>
        </w:tc>
        <w:tc>
          <w:tcPr>
            <w:tcW w:w="0" w:type="auto"/>
          </w:tcPr>
          <w:p w:rsidR="00FB60B4" w:rsidRPr="007F31AA" w:rsidRDefault="00FB60B4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31AA">
              <w:t>Число потоков</w:t>
            </w:r>
          </w:p>
        </w:tc>
        <w:tc>
          <w:tcPr>
            <w:tcW w:w="0" w:type="auto"/>
          </w:tcPr>
          <w:p w:rsidR="00FB60B4" w:rsidRPr="00D53F94" w:rsidRDefault="00FB60B4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</m:oMath>
            <w:r w:rsidRPr="007A2CF1">
              <w:t>, мс</w:t>
            </w:r>
          </w:p>
        </w:tc>
        <w:tc>
          <w:tcPr>
            <w:tcW w:w="0" w:type="auto"/>
          </w:tcPr>
          <w:p w:rsidR="00FB60B4" w:rsidRPr="00D53F94" w:rsidRDefault="00FB60B4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28</m:t>
                  </m:r>
                </m:sup>
              </m:sSup>
            </m:oMath>
            <w:r w:rsidRPr="007A2CF1">
              <w:t>, мс</w:t>
            </w:r>
          </w:p>
        </w:tc>
        <w:tc>
          <w:tcPr>
            <w:tcW w:w="0" w:type="auto"/>
          </w:tcPr>
          <w:p w:rsidR="00FB60B4" w:rsidRDefault="00FB60B4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Ускорение для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= </m:t>
              </m:r>
              <m:sSup>
                <m:sSup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28</m:t>
                  </m:r>
                </m:sup>
              </m:sSup>
            </m:oMath>
          </w:p>
        </w:tc>
      </w:tr>
      <w:tr w:rsidR="00FB60B4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FB60B4" w:rsidRPr="00FD41D4" w:rsidRDefault="00FB60B4" w:rsidP="00BB2FBD"/>
          <w:p w:rsidR="00FB60B4" w:rsidRPr="00FD41D4" w:rsidRDefault="00FB60B4" w:rsidP="00BB2FBD"/>
          <w:p w:rsidR="00FB60B4" w:rsidRPr="00FD41D4" w:rsidRDefault="00FB60B4" w:rsidP="00BB2FBD"/>
          <w:p w:rsidR="00FB60B4" w:rsidRPr="00FD41D4" w:rsidRDefault="00FB60B4" w:rsidP="00BB2FBD"/>
          <w:p w:rsidR="00FB60B4" w:rsidRPr="007F31AA" w:rsidRDefault="00FB60B4" w:rsidP="00BB2FBD">
            <w:pPr>
              <w:rPr>
                <w:lang w:val="nb-NO"/>
              </w:rPr>
            </w:pPr>
            <w:r w:rsidRPr="007F31AA">
              <w:rPr>
                <w:lang w:val="nb-NO"/>
              </w:rPr>
              <w:t>V7</w:t>
            </w:r>
          </w:p>
        </w:tc>
        <w:tc>
          <w:tcPr>
            <w:tcW w:w="0" w:type="auto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1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1112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2959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</w:t>
            </w:r>
            <w:r>
              <w:rPr>
                <w:lang w:eastAsia="ru-RU"/>
              </w:rPr>
              <w:t>,00</w:t>
            </w:r>
          </w:p>
        </w:tc>
      </w:tr>
      <w:tr w:rsidR="00FB60B4" w:rsidTr="002C4B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2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554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1481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1,99</w:t>
            </w:r>
          </w:p>
        </w:tc>
      </w:tr>
      <w:tr w:rsidR="00FB60B4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4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275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739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4,00</w:t>
            </w:r>
          </w:p>
        </w:tc>
      </w:tr>
      <w:tr w:rsidR="00FB60B4" w:rsidTr="002C4B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8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137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367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8,06</w:t>
            </w:r>
          </w:p>
        </w:tc>
      </w:tr>
      <w:tr w:rsidR="00FB60B4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16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68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184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16,08</w:t>
            </w:r>
          </w:p>
        </w:tc>
      </w:tr>
      <w:tr w:rsidR="00FB60B4" w:rsidTr="002C4B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17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64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173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17,10</w:t>
            </w:r>
          </w:p>
        </w:tc>
      </w:tr>
      <w:tr w:rsidR="00FB60B4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34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33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87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34,01</w:t>
            </w:r>
          </w:p>
        </w:tc>
      </w:tr>
      <w:tr w:rsidR="00FB60B4" w:rsidTr="002C4B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68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25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69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42,88</w:t>
            </w:r>
          </w:p>
        </w:tc>
      </w:tr>
      <w:tr w:rsidR="00FB60B4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136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24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66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44,83</w:t>
            </w:r>
          </w:p>
        </w:tc>
      </w:tr>
      <w:tr w:rsidR="00FB60B4" w:rsidTr="002C4B8E">
        <w:trPr>
          <w:trHeight w:val="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12" w:space="0" w:color="4472C4" w:themeColor="accent5"/>
            </w:tcBorders>
          </w:tcPr>
          <w:p w:rsidR="00FB60B4" w:rsidRPr="007F31AA" w:rsidRDefault="00FB60B4" w:rsidP="00BB2FBD"/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272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27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75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39,45</w:t>
            </w:r>
          </w:p>
        </w:tc>
      </w:tr>
      <w:tr w:rsidR="00FB60B4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12" w:space="0" w:color="4472C4" w:themeColor="accent5"/>
            </w:tcBorders>
          </w:tcPr>
          <w:p w:rsidR="00FB60B4" w:rsidRPr="007F31AA" w:rsidRDefault="00FB60B4" w:rsidP="00BB2FBD">
            <w:pPr>
              <w:rPr>
                <w:lang w:val="pt-BR"/>
              </w:rPr>
            </w:pPr>
          </w:p>
          <w:p w:rsidR="00FB60B4" w:rsidRPr="007F31AA" w:rsidRDefault="00FB60B4" w:rsidP="00BB2FBD">
            <w:pPr>
              <w:rPr>
                <w:lang w:val="pt-BR"/>
              </w:rPr>
            </w:pPr>
          </w:p>
          <w:p w:rsidR="00FB60B4" w:rsidRPr="007F31AA" w:rsidRDefault="00FB60B4" w:rsidP="00BB2FBD">
            <w:pPr>
              <w:rPr>
                <w:lang w:val="pt-BR"/>
              </w:rPr>
            </w:pPr>
          </w:p>
          <w:p w:rsidR="00FB60B4" w:rsidRPr="007F31AA" w:rsidRDefault="00FB60B4" w:rsidP="00BB2FBD">
            <w:pPr>
              <w:rPr>
                <w:lang w:val="pt-BR"/>
              </w:rPr>
            </w:pPr>
          </w:p>
          <w:p w:rsidR="00FB60B4" w:rsidRPr="007F31AA" w:rsidRDefault="00FB60B4" w:rsidP="00BB2FBD">
            <w:pPr>
              <w:rPr>
                <w:lang w:val="nb-NO"/>
              </w:rPr>
            </w:pPr>
            <w:r w:rsidRPr="007F31AA">
              <w:rPr>
                <w:lang w:val="pt-BR"/>
              </w:rPr>
              <w:t>V8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1101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2952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</w:t>
            </w:r>
            <w:r>
              <w:rPr>
                <w:lang w:eastAsia="ru-RU"/>
              </w:rPr>
              <w:t>,00</w:t>
            </w:r>
          </w:p>
        </w:tc>
      </w:tr>
      <w:tr w:rsidR="00FB60B4" w:rsidTr="002C4B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2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552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1483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1,99</w:t>
            </w:r>
          </w:p>
        </w:tc>
      </w:tr>
      <w:tr w:rsidR="00FB60B4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4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273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742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3,97</w:t>
            </w:r>
          </w:p>
        </w:tc>
      </w:tr>
      <w:tr w:rsidR="00FB60B4" w:rsidTr="002C4B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8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139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369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8</w:t>
            </w:r>
            <w:r>
              <w:rPr>
                <w:lang w:eastAsia="ru-RU"/>
              </w:rPr>
              <w:t>,00</w:t>
            </w:r>
          </w:p>
        </w:tc>
      </w:tr>
      <w:tr w:rsidR="00FB60B4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16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69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185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15,95</w:t>
            </w:r>
          </w:p>
        </w:tc>
      </w:tr>
      <w:tr w:rsidR="00FB60B4" w:rsidTr="002C4B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17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65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174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16,96</w:t>
            </w:r>
          </w:p>
        </w:tc>
      </w:tr>
      <w:tr w:rsidR="00FB60B4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34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33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87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33,93</w:t>
            </w:r>
          </w:p>
        </w:tc>
      </w:tr>
      <w:tr w:rsidR="00FB60B4" w:rsidTr="002C4B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68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21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57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51,78</w:t>
            </w:r>
          </w:p>
        </w:tc>
      </w:tr>
      <w:tr w:rsidR="00FB60B4" w:rsidTr="002C4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136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19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53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55,69</w:t>
            </w:r>
          </w:p>
        </w:tc>
      </w:tr>
      <w:tr w:rsidR="00FB60B4" w:rsidTr="002C4B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B60B4" w:rsidRPr="007F31AA" w:rsidRDefault="00FB60B4" w:rsidP="00BB2FBD"/>
        </w:tc>
        <w:tc>
          <w:tcPr>
            <w:tcW w:w="0" w:type="auto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272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22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60</w:t>
            </w:r>
          </w:p>
        </w:tc>
        <w:tc>
          <w:tcPr>
            <w:tcW w:w="0" w:type="auto"/>
            <w:vAlign w:val="center"/>
          </w:tcPr>
          <w:p w:rsidR="00FB60B4" w:rsidRPr="006D3F22" w:rsidRDefault="00FB60B4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6D3F22">
              <w:rPr>
                <w:lang w:eastAsia="ru-RU"/>
              </w:rPr>
              <w:t>49,20</w:t>
            </w:r>
          </w:p>
        </w:tc>
      </w:tr>
    </w:tbl>
    <w:p w:rsidR="00FB60B4" w:rsidRDefault="00FB60B4" w:rsidP="00BB2FBD"/>
    <w:p w:rsidR="00FB60B4" w:rsidRDefault="00FB60B4" w:rsidP="00BB2FBD">
      <w:r>
        <w:rPr>
          <w:noProof/>
        </w:rPr>
        <w:drawing>
          <wp:inline distT="0" distB="0" distL="0" distR="0">
            <wp:extent cx="5417820" cy="30099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B60B4" w:rsidRDefault="00FB60B4" w:rsidP="00BB2FBD">
      <w:pPr>
        <w:rPr>
          <w:szCs w:val="24"/>
        </w:rPr>
      </w:pPr>
      <w:r w:rsidRPr="00CA07D3">
        <w:t xml:space="preserve">Рис. </w:t>
      </w:r>
      <w:r w:rsidR="00A445DA">
        <w:t>5</w:t>
      </w:r>
      <w:r w:rsidRPr="00CA07D3">
        <w:t xml:space="preserve">. Время работы </w:t>
      </w:r>
      <w:r>
        <w:t>параллельных</w:t>
      </w:r>
      <w:r w:rsidRPr="00CA07D3">
        <w:t xml:space="preserve"> версий алгоритма</w:t>
      </w:r>
      <w:r>
        <w:t xml:space="preserve">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</w:rPr>
              <m:t xml:space="preserve">28 </m:t>
            </m:r>
          </m:sup>
        </m:sSup>
      </m:oMath>
      <w:r w:rsidRPr="00CA07D3">
        <w:rPr>
          <w:szCs w:val="24"/>
        </w:rPr>
        <w:t>опционов,</w:t>
      </w:r>
      <w:r w:rsidR="001055CE">
        <w:rPr>
          <w:szCs w:val="24"/>
        </w:rPr>
        <w:t xml:space="preserve"> </w:t>
      </w:r>
      <w:r w:rsidRPr="00CA07D3">
        <w:rPr>
          <w:szCs w:val="24"/>
        </w:rPr>
        <w:t>мс</w:t>
      </w:r>
      <w:r>
        <w:rPr>
          <w:szCs w:val="24"/>
        </w:rPr>
        <w:t>.</w:t>
      </w:r>
    </w:p>
    <w:p w:rsidR="00FB60B4" w:rsidRDefault="00FB60B4" w:rsidP="00BB2FBD"/>
    <w:p w:rsidR="00FB60B4" w:rsidRPr="000277E7" w:rsidRDefault="00FB60B4" w:rsidP="00BB2FBD">
      <w:r>
        <w:t>Пиковое ускорение</w:t>
      </w:r>
      <w:r w:rsidRPr="006D3F22">
        <w:t xml:space="preserve"> </w:t>
      </w:r>
      <w:r>
        <w:t xml:space="preserve">в данном случае следует </w:t>
      </w:r>
      <w:r w:rsidRPr="006D3F22">
        <w:t xml:space="preserve">рассматривать </w:t>
      </w:r>
      <w:r>
        <w:t xml:space="preserve">как отношение времени работы алгоритма на максимально возможном числе ядер ко времени работы на одном ядре. Фактическое ускорение получилось равным 43 при пике в 68. Объяснить это можно с помощью </w:t>
      </w:r>
      <w:r>
        <w:rPr>
          <w:lang w:val="en-US"/>
        </w:rPr>
        <w:t>roofline</w:t>
      </w:r>
      <w:r w:rsidRPr="006D3F22">
        <w:t>-</w:t>
      </w:r>
      <w:r>
        <w:t>графика</w:t>
      </w:r>
      <w:r w:rsidR="00230768" w:rsidRPr="000277E7">
        <w:t>.</w:t>
      </w:r>
    </w:p>
    <w:p w:rsidR="00FB60B4" w:rsidRDefault="00FB60B4" w:rsidP="00BB2FBD">
      <w:r w:rsidRPr="00906EAD">
        <w:rPr>
          <w:noProof/>
        </w:rPr>
        <w:lastRenderedPageBreak/>
        <w:drawing>
          <wp:inline distT="0" distB="0" distL="0" distR="0">
            <wp:extent cx="5940425" cy="2620078"/>
            <wp:effectExtent l="0" t="0" r="0" b="0"/>
            <wp:docPr id="9" name="Рисунок 9" descr="L:\EU_OP\rof_knl_av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:\EU_OP\rof_knl_avx5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0B4" w:rsidRDefault="00FB60B4" w:rsidP="00BB2FBD">
      <w:r w:rsidRPr="00CA07D3">
        <w:t xml:space="preserve">Рис. </w:t>
      </w:r>
      <w:r w:rsidR="00A445DA">
        <w:t>6</w:t>
      </w:r>
      <w:r w:rsidRPr="00CA07D3">
        <w:t xml:space="preserve">. </w:t>
      </w:r>
      <w:r>
        <w:rPr>
          <w:lang w:val="en-US"/>
        </w:rPr>
        <w:t>Roofline</w:t>
      </w:r>
      <w:r w:rsidRPr="00906EAD">
        <w:t>-</w:t>
      </w:r>
      <w:r>
        <w:t xml:space="preserve">график для версии </w:t>
      </w:r>
      <w:r>
        <w:rPr>
          <w:lang w:val="en-US"/>
        </w:rPr>
        <w:t>V</w:t>
      </w:r>
      <w:r>
        <w:t>8</w:t>
      </w:r>
    </w:p>
    <w:p w:rsidR="00FB60B4" w:rsidRPr="007C3BB0" w:rsidRDefault="00FB60B4" w:rsidP="00BB2FBD">
      <w:r>
        <w:tab/>
        <w:t xml:space="preserve">На горизонтальной оси графика откладывается арифметическая интенсивность – число операций с плавающей запятой на количество прокаченных через шину данных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FLOP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Byte</m:t>
                </m:r>
              </m:den>
            </m:f>
          </m:e>
        </m:d>
      </m:oMath>
      <w:r>
        <w:t>. На вертикальной оси – пропускная способность (</w:t>
      </w:r>
      <w:r>
        <w:rPr>
          <w:lang w:val="en-US"/>
        </w:rPr>
        <w:t>GFLOPS</w:t>
      </w:r>
      <w:r>
        <w:t>).</w:t>
      </w:r>
      <w:r w:rsidRPr="0045471D">
        <w:t xml:space="preserve"> </w:t>
      </w:r>
      <w:r>
        <w:t>Горизонтальные прямые соответствуют пиковой производительности в конкретных условиях. Диагональные линии соответствуют пропускным способностям подсистемы памяти (</w:t>
      </w:r>
      <w:r>
        <w:rPr>
          <w:lang w:val="en-US"/>
        </w:rPr>
        <w:t>DRAM</w:t>
      </w:r>
      <w:r w:rsidRPr="0045471D">
        <w:t xml:space="preserve">, </w:t>
      </w:r>
      <w:r>
        <w:rPr>
          <w:lang w:val="en-US"/>
        </w:rPr>
        <w:t>MCDRAM</w:t>
      </w:r>
      <w:r>
        <w:t xml:space="preserve">, кэши L1 и </w:t>
      </w:r>
      <w:r>
        <w:rPr>
          <w:lang w:val="en-US"/>
        </w:rPr>
        <w:t>L</w:t>
      </w:r>
      <w:r w:rsidRPr="0045471D">
        <w:t>2</w:t>
      </w:r>
      <w:r>
        <w:t>). Вертикальная прямая, содержащая точку пересечения диагональной и горизонтальной линий разделяет график на две части. Если алгоритм находится левее вертикали, то может замедляться из-за недостатка памяти. Если правее – из-за  пропускной способности.</w:t>
      </w:r>
    </w:p>
    <w:p w:rsidR="00FB60B4" w:rsidRPr="007C1178" w:rsidRDefault="00FB60B4" w:rsidP="00BB2FBD">
      <w:pPr>
        <w:rPr>
          <w:highlight w:val="yellow"/>
        </w:rPr>
      </w:pPr>
      <w:r w:rsidRPr="002E6ECA">
        <w:t xml:space="preserve">Точками на графике отмечены </w:t>
      </w:r>
      <w:r>
        <w:rPr>
          <w:highlight w:val="yellow"/>
        </w:rPr>
        <w:t>алгоритмы, содержащиеся в коде</w:t>
      </w:r>
      <w:r w:rsidRPr="002E6ECA">
        <w:t xml:space="preserve">. Жёлтым цветом обозначена функция </w:t>
      </w:r>
      <w:proofErr w:type="spellStart"/>
      <w:r w:rsidRPr="002E6ECA">
        <w:rPr>
          <w:lang w:val="en-US"/>
        </w:rPr>
        <w:t>erf</w:t>
      </w:r>
      <w:proofErr w:type="spellEnd"/>
      <w:r w:rsidRPr="002E6ECA">
        <w:t xml:space="preserve">(), зелёным – логарифм, красным – собственный код. </w:t>
      </w:r>
      <w:r w:rsidRPr="007C1178">
        <w:rPr>
          <w:highlight w:val="yellow"/>
        </w:rPr>
        <w:t xml:space="preserve">Не хватает  </w:t>
      </w:r>
      <w:proofErr w:type="spellStart"/>
      <w:r w:rsidRPr="007C1178">
        <w:rPr>
          <w:highlight w:val="yellow"/>
        </w:rPr>
        <w:t>оверолла</w:t>
      </w:r>
      <w:proofErr w:type="spellEnd"/>
      <w:r>
        <w:rPr>
          <w:highlight w:val="yellow"/>
        </w:rPr>
        <w:t xml:space="preserve">. </w:t>
      </w:r>
    </w:p>
    <w:p w:rsidR="00FB60B4" w:rsidRDefault="00FB60B4" w:rsidP="00BB2FBD">
      <w:proofErr w:type="spellStart"/>
      <w:proofErr w:type="gramStart"/>
      <w:r>
        <w:rPr>
          <w:lang w:val="en-US"/>
        </w:rPr>
        <w:t>E</w:t>
      </w:r>
      <w:r w:rsidRPr="002E6ECA">
        <w:rPr>
          <w:lang w:val="en-US"/>
        </w:rPr>
        <w:t>rf</w:t>
      </w:r>
      <w:proofErr w:type="spellEnd"/>
      <w:r w:rsidRPr="007C3BB0">
        <w:t>(</w:t>
      </w:r>
      <w:proofErr w:type="gramEnd"/>
      <w:r w:rsidRPr="007C3BB0">
        <w:t xml:space="preserve">)  почти не останавливает нехватка пропускной способности и арифметической интенсивности, но логарифм и собственный код, имея хорошую арифметическую интенсивность, останавливаются скалярным пиком сложения, поэтому производительность не может стать выше, чем 149,5 </w:t>
      </w:r>
      <w:r w:rsidRPr="007C3BB0">
        <w:rPr>
          <w:lang w:val="en-US"/>
        </w:rPr>
        <w:t>GFLOPS</w:t>
      </w:r>
      <w:r w:rsidRPr="007C3BB0">
        <w:t>.</w:t>
      </w:r>
      <w:r w:rsidRPr="00005C9B">
        <w:t xml:space="preserve"> </w:t>
      </w:r>
    </w:p>
    <w:p w:rsidR="00333282" w:rsidRDefault="00333282" w:rsidP="00BB2FBD">
      <w:pPr>
        <w:rPr>
          <w:highlight w:val="yellow"/>
        </w:rPr>
      </w:pPr>
    </w:p>
    <w:p w:rsidR="00C158AA" w:rsidRPr="00040FAD" w:rsidRDefault="00C158AA" w:rsidP="00BB2FBD"/>
    <w:p w:rsidR="0047335E" w:rsidRDefault="00CB78B4" w:rsidP="00BB2FBD">
      <w:r>
        <w:br w:type="page"/>
      </w:r>
    </w:p>
    <w:p w:rsidR="0047335E" w:rsidRDefault="0047335E" w:rsidP="00BB2FBD">
      <w:pPr>
        <w:pStyle w:val="1"/>
      </w:pPr>
      <w:bookmarkStart w:id="24" w:name="_Toc523774503"/>
      <w:r w:rsidRPr="0047335E">
        <w:rPr>
          <w:lang w:val="en-US"/>
        </w:rPr>
        <w:lastRenderedPageBreak/>
        <w:t>S</w:t>
      </w:r>
      <w:proofErr w:type="spellStart"/>
      <w:r>
        <w:t>kylake</w:t>
      </w:r>
      <w:bookmarkEnd w:id="24"/>
      <w:proofErr w:type="spellEnd"/>
    </w:p>
    <w:p w:rsidR="00377ACE" w:rsidRPr="002C4B8E" w:rsidRDefault="002C4B8E" w:rsidP="00BB2FBD">
      <w:pPr>
        <w:rPr>
          <w:lang w:val="en-US"/>
        </w:rPr>
      </w:pPr>
      <w:r w:rsidRPr="00FB60B4">
        <w:rPr>
          <w:highlight w:val="yellow"/>
          <w:shd w:val="clear" w:color="auto" w:fill="FFFFFF"/>
          <w:lang w:val="en-US"/>
        </w:rPr>
        <w:t>// add concrete name of arch</w:t>
      </w:r>
      <w:r>
        <w:rPr>
          <w:shd w:val="clear" w:color="auto" w:fill="FFFFFF"/>
          <w:lang w:val="en-US"/>
        </w:rPr>
        <w:t xml:space="preserve"> </w:t>
      </w:r>
      <w:r w:rsidRPr="00FB60B4">
        <w:rPr>
          <w:highlight w:val="yellow"/>
          <w:shd w:val="clear" w:color="auto" w:fill="FFFFFF"/>
          <w:lang w:val="en-US"/>
        </w:rPr>
        <w:t>and info about arch</w:t>
      </w:r>
    </w:p>
    <w:p w:rsidR="00AF03B6" w:rsidRDefault="00AF03B6" w:rsidP="00BB2FBD">
      <w:r>
        <w:t>Исследовалось два режима:</w:t>
      </w:r>
      <w:r w:rsidR="0047335E">
        <w:t xml:space="preserve"> набор команд АVХ-2(</w:t>
      </w:r>
      <w:r w:rsidR="00377ACE">
        <w:t xml:space="preserve">регистр длиной </w:t>
      </w:r>
      <w:r w:rsidR="0047335E">
        <w:t>256 бит) и АV</w:t>
      </w:r>
      <w:r>
        <w:t>Х-512</w:t>
      </w:r>
      <w:r w:rsidR="002C4B8E">
        <w:t>. Будут сравниваться времена работы версий для регистров разной длины. Говоря в общем, тенденция, которая прослеживалась в предыдущих результатах, сохраняется</w:t>
      </w:r>
      <w:r w:rsidR="0030723C">
        <w:t xml:space="preserve"> </w:t>
      </w:r>
      <w:r w:rsidR="0030723C" w:rsidRPr="0030723C">
        <w:t xml:space="preserve">(см. </w:t>
      </w:r>
      <w:r w:rsidR="0030723C">
        <w:t>рис. 7</w:t>
      </w:r>
      <w:r w:rsidR="0030723C" w:rsidRPr="0030723C">
        <w:t>)</w:t>
      </w:r>
      <w:r w:rsidR="002C4B8E">
        <w:t>.</w:t>
      </w:r>
    </w:p>
    <w:p w:rsidR="0030723C" w:rsidRPr="0030723C" w:rsidRDefault="0030723C" w:rsidP="00BB2FBD">
      <w:pPr>
        <w:rPr>
          <w:szCs w:val="24"/>
          <w:lang w:val="en-US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77ACE" w:rsidRDefault="0030723C" w:rsidP="00BB2FBD">
      <w:pPr>
        <w:rPr>
          <w:szCs w:val="24"/>
        </w:rPr>
      </w:pPr>
      <w:r w:rsidRPr="00CA07D3">
        <w:t xml:space="preserve">Рис. </w:t>
      </w:r>
      <w:r w:rsidRPr="00FD41D4">
        <w:t>7</w:t>
      </w:r>
      <w:r w:rsidRPr="00CA07D3">
        <w:t xml:space="preserve">. </w:t>
      </w:r>
      <w:r w:rsidRPr="007B0896">
        <w:t>Сравнение времени</w:t>
      </w:r>
      <w:r w:rsidRPr="00CA07D3">
        <w:t xml:space="preserve"> работы </w:t>
      </w:r>
      <w:r>
        <w:t xml:space="preserve">последовательных </w:t>
      </w:r>
      <w:r w:rsidRPr="00CA07D3">
        <w:t>версий алгоритма</w:t>
      </w:r>
      <w:r>
        <w:t xml:space="preserve"> на разных кластерах,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</w:rPr>
              <m:t>28</m:t>
            </m:r>
          </m:sup>
        </m:sSup>
      </m:oMath>
      <w:r>
        <w:rPr>
          <w:b/>
          <w:color w:val="2E74B5" w:themeColor="accent1" w:themeShade="BF"/>
          <w:sz w:val="22"/>
          <w:szCs w:val="24"/>
        </w:rPr>
        <w:t xml:space="preserve"> </w:t>
      </w:r>
      <w:r w:rsidRPr="00CA07D3">
        <w:rPr>
          <w:szCs w:val="24"/>
        </w:rPr>
        <w:t>опционов, мс</w:t>
      </w:r>
    </w:p>
    <w:p w:rsidR="00230768" w:rsidRPr="00230768" w:rsidRDefault="00230768" w:rsidP="00BB2FBD"/>
    <w:p w:rsidR="00EC2620" w:rsidRPr="00377ACE" w:rsidRDefault="00EC2620" w:rsidP="00BB2FBD">
      <w:r w:rsidRPr="00377ACE">
        <w:t xml:space="preserve">Таблица </w:t>
      </w:r>
      <w:r w:rsidR="00A445DA">
        <w:t>8</w:t>
      </w:r>
      <w:r w:rsidRPr="00377ACE">
        <w:t xml:space="preserve">. Время работы </w:t>
      </w:r>
      <w:r w:rsidR="00377ACE" w:rsidRPr="00377ACE">
        <w:t xml:space="preserve">последовательных </w:t>
      </w:r>
      <w:r w:rsidRPr="00377ACE">
        <w:t>алгоритмов</w:t>
      </w:r>
      <w:r w:rsidR="00377ACE" w:rsidRPr="00377ACE">
        <w:t xml:space="preserve"> на </w:t>
      </w:r>
      <w:r w:rsidR="00377ACE" w:rsidRPr="00377ACE">
        <w:rPr>
          <w:lang w:val="en-US"/>
        </w:rPr>
        <w:t>AVX</w:t>
      </w:r>
      <w:r w:rsidR="00377ACE" w:rsidRPr="00377ACE">
        <w:t xml:space="preserve">-256 и </w:t>
      </w:r>
      <w:r w:rsidR="00377ACE" w:rsidRPr="00377ACE">
        <w:rPr>
          <w:lang w:val="en-US"/>
        </w:rPr>
        <w:t>AVX</w:t>
      </w:r>
      <w:r w:rsidR="00377ACE" w:rsidRPr="00377ACE">
        <w:t>-512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67"/>
        <w:gridCol w:w="3564"/>
        <w:gridCol w:w="1096"/>
        <w:gridCol w:w="1096"/>
      </w:tblGrid>
      <w:tr w:rsidR="00EC2620" w:rsidTr="00377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C2620" w:rsidRPr="009C7E31" w:rsidRDefault="00EC2620" w:rsidP="00BB2FBD">
            <w:r w:rsidRPr="009C7E31">
              <w:t>Номер</w:t>
            </w:r>
          </w:p>
        </w:tc>
        <w:tc>
          <w:tcPr>
            <w:tcW w:w="0" w:type="auto"/>
          </w:tcPr>
          <w:p w:rsidR="00EC2620" w:rsidRPr="009C7E31" w:rsidRDefault="00EC2620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C7E31">
              <w:t>Версия</w:t>
            </w:r>
          </w:p>
        </w:tc>
        <w:tc>
          <w:tcPr>
            <w:tcW w:w="0" w:type="auto"/>
          </w:tcPr>
          <w:p w:rsidR="00EC2620" w:rsidRPr="00377ACE" w:rsidRDefault="00377ACE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Cs w:val="24"/>
              </w:rPr>
            </w:pPr>
            <w:r w:rsidRPr="00377ACE">
              <w:t>AVX-256</w:t>
            </w:r>
          </w:p>
        </w:tc>
        <w:tc>
          <w:tcPr>
            <w:tcW w:w="0" w:type="auto"/>
          </w:tcPr>
          <w:p w:rsidR="00EC2620" w:rsidRPr="00377ACE" w:rsidRDefault="00377ACE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Cs w:val="24"/>
              </w:rPr>
            </w:pPr>
            <w:r w:rsidRPr="00377ACE">
              <w:t>AVX-512</w:t>
            </w:r>
          </w:p>
        </w:tc>
      </w:tr>
      <w:tr w:rsidR="00377ACE" w:rsidTr="0037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77ACE" w:rsidRPr="009C7E31" w:rsidRDefault="00377ACE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V0</w:t>
            </w:r>
          </w:p>
        </w:tc>
        <w:tc>
          <w:tcPr>
            <w:tcW w:w="0" w:type="auto"/>
          </w:tcPr>
          <w:p w:rsidR="00377ACE" w:rsidRPr="009C7E31" w:rsidRDefault="00377ACE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C7E31">
              <w:rPr>
                <w:lang w:val="en-US"/>
              </w:rPr>
              <w:t>preference 1</w:t>
            </w:r>
          </w:p>
        </w:tc>
        <w:tc>
          <w:tcPr>
            <w:tcW w:w="0" w:type="auto"/>
            <w:vAlign w:val="center"/>
          </w:tcPr>
          <w:p w:rsidR="00377ACE" w:rsidRPr="00377ACE" w:rsidRDefault="00377ACE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7ACE">
              <w:t>47415</w:t>
            </w:r>
          </w:p>
        </w:tc>
        <w:tc>
          <w:tcPr>
            <w:tcW w:w="0" w:type="auto"/>
            <w:vAlign w:val="center"/>
          </w:tcPr>
          <w:p w:rsidR="00377ACE" w:rsidRPr="007F31AA" w:rsidRDefault="00377ACE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1AA">
              <w:t>47676</w:t>
            </w:r>
          </w:p>
        </w:tc>
      </w:tr>
      <w:tr w:rsidR="00377ACE" w:rsidTr="00377ACE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77ACE" w:rsidRPr="009C7E31" w:rsidRDefault="00377ACE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V1</w:t>
            </w:r>
          </w:p>
        </w:tc>
        <w:tc>
          <w:tcPr>
            <w:tcW w:w="0" w:type="auto"/>
          </w:tcPr>
          <w:p w:rsidR="00377ACE" w:rsidRPr="009C7E31" w:rsidRDefault="00377ACE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C7E31">
              <w:rPr>
                <w:lang w:val="en-US"/>
              </w:rPr>
              <w:t>preference 2</w:t>
            </w:r>
          </w:p>
        </w:tc>
        <w:tc>
          <w:tcPr>
            <w:tcW w:w="0" w:type="auto"/>
            <w:vAlign w:val="center"/>
          </w:tcPr>
          <w:p w:rsidR="00377ACE" w:rsidRPr="00377ACE" w:rsidRDefault="00377ACE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7ACE">
              <w:t>40576</w:t>
            </w:r>
          </w:p>
        </w:tc>
        <w:tc>
          <w:tcPr>
            <w:tcW w:w="0" w:type="auto"/>
            <w:vAlign w:val="center"/>
          </w:tcPr>
          <w:p w:rsidR="00377ACE" w:rsidRPr="007F31AA" w:rsidRDefault="00377ACE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1AA">
              <w:t>40595</w:t>
            </w:r>
          </w:p>
        </w:tc>
      </w:tr>
      <w:tr w:rsidR="00377ACE" w:rsidTr="0037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77ACE" w:rsidRPr="009C7E31" w:rsidRDefault="00377ACE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V2</w:t>
            </w:r>
          </w:p>
        </w:tc>
        <w:tc>
          <w:tcPr>
            <w:tcW w:w="0" w:type="auto"/>
          </w:tcPr>
          <w:p w:rsidR="00377ACE" w:rsidRPr="009C7E31" w:rsidRDefault="00377ACE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9C7E31">
              <w:t>erf</w:t>
            </w:r>
            <w:proofErr w:type="spellEnd"/>
          </w:p>
        </w:tc>
        <w:tc>
          <w:tcPr>
            <w:tcW w:w="0" w:type="auto"/>
            <w:vAlign w:val="center"/>
          </w:tcPr>
          <w:p w:rsidR="00377ACE" w:rsidRPr="00377ACE" w:rsidRDefault="00377ACE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7ACE">
              <w:t>14540</w:t>
            </w:r>
          </w:p>
        </w:tc>
        <w:tc>
          <w:tcPr>
            <w:tcW w:w="0" w:type="auto"/>
            <w:vAlign w:val="center"/>
          </w:tcPr>
          <w:p w:rsidR="00377ACE" w:rsidRPr="007F31AA" w:rsidRDefault="00877EC1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="00377ACE" w:rsidRPr="007F31AA">
              <w:t>56</w:t>
            </w:r>
            <w:r>
              <w:t>9</w:t>
            </w:r>
          </w:p>
        </w:tc>
      </w:tr>
      <w:tr w:rsidR="00377ACE" w:rsidTr="00377ACE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77ACE" w:rsidRPr="009C7E31" w:rsidRDefault="00377ACE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V3</w:t>
            </w:r>
          </w:p>
        </w:tc>
        <w:tc>
          <w:tcPr>
            <w:tcW w:w="0" w:type="auto"/>
          </w:tcPr>
          <w:p w:rsidR="00377ACE" w:rsidRPr="009C7E31" w:rsidRDefault="00377ACE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C7E31">
              <w:rPr>
                <w:lang w:val="en-US"/>
              </w:rPr>
              <w:t>restrict</w:t>
            </w:r>
          </w:p>
        </w:tc>
        <w:tc>
          <w:tcPr>
            <w:tcW w:w="0" w:type="auto"/>
            <w:vAlign w:val="center"/>
          </w:tcPr>
          <w:p w:rsidR="00377ACE" w:rsidRPr="00377ACE" w:rsidRDefault="00377ACE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7ACE">
              <w:t>2039</w:t>
            </w:r>
          </w:p>
        </w:tc>
        <w:tc>
          <w:tcPr>
            <w:tcW w:w="0" w:type="auto"/>
            <w:vAlign w:val="center"/>
          </w:tcPr>
          <w:p w:rsidR="00377ACE" w:rsidRPr="007F31AA" w:rsidRDefault="00377ACE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1AA">
              <w:t>1644</w:t>
            </w:r>
          </w:p>
        </w:tc>
      </w:tr>
      <w:tr w:rsidR="00377ACE" w:rsidTr="0037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77ACE" w:rsidRPr="009C7E31" w:rsidRDefault="00377ACE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V4</w:t>
            </w:r>
          </w:p>
        </w:tc>
        <w:tc>
          <w:tcPr>
            <w:tcW w:w="0" w:type="auto"/>
          </w:tcPr>
          <w:p w:rsidR="00377ACE" w:rsidRPr="009C7E31" w:rsidRDefault="00377ACE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C7E31">
              <w:rPr>
                <w:lang w:val="en-US"/>
              </w:rPr>
              <w:t xml:space="preserve">#pragma </w:t>
            </w:r>
            <w:proofErr w:type="spellStart"/>
            <w:r w:rsidRPr="009C7E31">
              <w:rPr>
                <w:lang w:val="en-US"/>
              </w:rPr>
              <w:t>simd</w:t>
            </w:r>
            <w:proofErr w:type="spellEnd"/>
            <w:r w:rsidRPr="009C7E31">
              <w:rPr>
                <w:lang w:val="en-US"/>
              </w:rPr>
              <w:t xml:space="preserve"> #pragma vector always</w:t>
            </w:r>
          </w:p>
        </w:tc>
        <w:tc>
          <w:tcPr>
            <w:tcW w:w="0" w:type="auto"/>
            <w:vAlign w:val="center"/>
          </w:tcPr>
          <w:p w:rsidR="00377ACE" w:rsidRPr="00377ACE" w:rsidRDefault="00377ACE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7ACE">
              <w:t>2039</w:t>
            </w:r>
          </w:p>
        </w:tc>
        <w:tc>
          <w:tcPr>
            <w:tcW w:w="0" w:type="auto"/>
            <w:vAlign w:val="center"/>
          </w:tcPr>
          <w:p w:rsidR="00377ACE" w:rsidRPr="007F31AA" w:rsidRDefault="00377ACE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1AA">
              <w:t>1638</w:t>
            </w:r>
          </w:p>
        </w:tc>
      </w:tr>
      <w:tr w:rsidR="00377ACE" w:rsidTr="00377ACE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77ACE" w:rsidRPr="009C7E31" w:rsidRDefault="00377ACE" w:rsidP="00BB2FBD">
            <w:pPr>
              <w:rPr>
                <w:lang w:val="en-US"/>
              </w:rPr>
            </w:pPr>
            <w:r w:rsidRPr="009C7E31">
              <w:rPr>
                <w:lang w:val="en-US"/>
              </w:rPr>
              <w:t>V5</w:t>
            </w:r>
          </w:p>
        </w:tc>
        <w:tc>
          <w:tcPr>
            <w:tcW w:w="0" w:type="auto"/>
          </w:tcPr>
          <w:p w:rsidR="00377ACE" w:rsidRPr="009C7E31" w:rsidRDefault="00377ACE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C7E31">
              <w:rPr>
                <w:lang w:val="en-US"/>
              </w:rPr>
              <w:t xml:space="preserve">#pragma </w:t>
            </w:r>
            <w:proofErr w:type="spellStart"/>
            <w:r w:rsidRPr="009C7E31">
              <w:rPr>
                <w:lang w:val="en-US"/>
              </w:rPr>
              <w:t>simd</w:t>
            </w:r>
            <w:proofErr w:type="spellEnd"/>
            <w:r w:rsidRPr="009C7E31">
              <w:rPr>
                <w:lang w:val="en-US"/>
              </w:rPr>
              <w:t xml:space="preserve"> invsqrt2_1</w:t>
            </w:r>
          </w:p>
        </w:tc>
        <w:tc>
          <w:tcPr>
            <w:tcW w:w="0" w:type="auto"/>
            <w:vAlign w:val="center"/>
          </w:tcPr>
          <w:p w:rsidR="00377ACE" w:rsidRPr="00377ACE" w:rsidRDefault="00377ACE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7ACE">
              <w:t>2030</w:t>
            </w:r>
          </w:p>
        </w:tc>
        <w:tc>
          <w:tcPr>
            <w:tcW w:w="0" w:type="auto"/>
            <w:vAlign w:val="center"/>
          </w:tcPr>
          <w:p w:rsidR="00377ACE" w:rsidRPr="007F31AA" w:rsidRDefault="00377ACE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1AA">
              <w:t>1637</w:t>
            </w:r>
          </w:p>
        </w:tc>
      </w:tr>
    </w:tbl>
    <w:p w:rsidR="0071038A" w:rsidRDefault="0071038A" w:rsidP="00BB2FBD"/>
    <w:p w:rsidR="0071038A" w:rsidRPr="0071038A" w:rsidRDefault="0071038A" w:rsidP="00BB2FBD">
      <w:r>
        <w:t>Ускорение</w:t>
      </w:r>
      <w:r w:rsidRPr="0071038A">
        <w:t xml:space="preserve"> </w:t>
      </w:r>
      <w:r>
        <w:t>от векторизации при пике в 16 равно восьми. Довольно мало,</w:t>
      </w:r>
      <w:r w:rsidRPr="0071038A">
        <w:t xml:space="preserve"> </w:t>
      </w:r>
      <w:r>
        <w:t xml:space="preserve">но объяснимо: на </w:t>
      </w:r>
      <w:r>
        <w:rPr>
          <w:lang w:val="en-US"/>
        </w:rPr>
        <w:t>SKL</w:t>
      </w:r>
      <w:r w:rsidRPr="0071038A">
        <w:t>-</w:t>
      </w:r>
      <w:r>
        <w:rPr>
          <w:lang w:val="en-US"/>
        </w:rPr>
        <w:t>AVX</w:t>
      </w:r>
      <w:r w:rsidRPr="0071038A">
        <w:t xml:space="preserve">-512 </w:t>
      </w:r>
      <w:r>
        <w:t xml:space="preserve">векторизация неоднозначна, и </w:t>
      </w:r>
      <w:r w:rsidRPr="00877EC1">
        <w:rPr>
          <w:highlight w:val="yellow"/>
        </w:rPr>
        <w:t xml:space="preserve">экспериментально </w:t>
      </w:r>
      <w:r w:rsidR="00FD41D4">
        <w:rPr>
          <w:highlight w:val="yellow"/>
        </w:rPr>
        <w:t>проверено</w:t>
      </w:r>
      <w:r w:rsidRPr="00877EC1">
        <w:rPr>
          <w:highlight w:val="yellow"/>
        </w:rPr>
        <w:t>, что она не может ускорить работу кода в 16 раз</w:t>
      </w:r>
      <w:r>
        <w:t>. Возможно, векторизация реализована с понижением частот.</w:t>
      </w:r>
    </w:p>
    <w:p w:rsidR="00EC2620" w:rsidRDefault="00A445DA" w:rsidP="00BB2FBD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445DA" w:rsidRDefault="00A445DA" w:rsidP="00BB2FBD">
      <w:pPr>
        <w:rPr>
          <w:szCs w:val="24"/>
        </w:rPr>
      </w:pPr>
      <w:r w:rsidRPr="00CA07D3">
        <w:t xml:space="preserve">Рис. </w:t>
      </w:r>
      <w:r w:rsidR="0030723C">
        <w:t>8</w:t>
      </w:r>
      <w:r w:rsidRPr="00CA07D3">
        <w:t xml:space="preserve">. </w:t>
      </w:r>
      <w:r>
        <w:t>Сравнение в</w:t>
      </w:r>
      <w:r w:rsidRPr="00CA07D3">
        <w:t>рем</w:t>
      </w:r>
      <w:r>
        <w:t>ени</w:t>
      </w:r>
      <w:r w:rsidRPr="00CA07D3">
        <w:t xml:space="preserve"> работы </w:t>
      </w:r>
      <w:r>
        <w:t>последовательных</w:t>
      </w:r>
      <w:r w:rsidRPr="00A445DA">
        <w:t xml:space="preserve"> </w:t>
      </w:r>
      <w:r w:rsidRPr="00CA07D3">
        <w:t>версий алгоритма</w:t>
      </w:r>
      <w:r>
        <w:t xml:space="preserve"> для регистров разной длины,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</w:rPr>
              <m:t>28</m:t>
            </m:r>
          </m:sup>
        </m:sSup>
      </m:oMath>
      <w:r>
        <w:rPr>
          <w:b/>
          <w:color w:val="2E74B5" w:themeColor="accent1" w:themeShade="BF"/>
          <w:sz w:val="22"/>
          <w:szCs w:val="24"/>
        </w:rPr>
        <w:t xml:space="preserve"> </w:t>
      </w:r>
      <w:r w:rsidRPr="00CA07D3">
        <w:rPr>
          <w:szCs w:val="24"/>
        </w:rPr>
        <w:t>опционов, мс</w:t>
      </w:r>
      <w:r>
        <w:rPr>
          <w:szCs w:val="24"/>
        </w:rPr>
        <w:t>.</w:t>
      </w:r>
    </w:p>
    <w:p w:rsidR="00A445DA" w:rsidRDefault="00A445DA" w:rsidP="00BB2FBD"/>
    <w:p w:rsidR="00EC2620" w:rsidRDefault="00A445DA" w:rsidP="00BB2FBD">
      <w:r w:rsidRPr="00A445DA">
        <w:t xml:space="preserve">На рис. </w:t>
      </w:r>
      <w:r w:rsidR="0030723C">
        <w:t>8</w:t>
      </w:r>
      <w:r w:rsidRPr="00A445DA">
        <w:t xml:space="preserve"> видно, что при прочих равных условиях имеется</w:t>
      </w:r>
      <w:r w:rsidR="00EC2620" w:rsidRPr="00A445DA">
        <w:t xml:space="preserve"> </w:t>
      </w:r>
      <w:r w:rsidR="00877EC1">
        <w:t xml:space="preserve">незначительный </w:t>
      </w:r>
      <w:r w:rsidR="00EC2620" w:rsidRPr="00A445DA">
        <w:t>выигрыш во времени за счёт более современной архитектуры узла</w:t>
      </w:r>
      <w:r w:rsidRPr="00A445DA">
        <w:t>.</w:t>
      </w:r>
    </w:p>
    <w:p w:rsidR="00A445DA" w:rsidRDefault="00A445DA" w:rsidP="00BB2FBD"/>
    <w:p w:rsidR="00EC2620" w:rsidRDefault="00EC2620" w:rsidP="00BB2FBD">
      <w:r>
        <w:br w:type="page"/>
      </w:r>
    </w:p>
    <w:p w:rsidR="00EC2620" w:rsidRPr="00C6535C" w:rsidRDefault="00EC2620" w:rsidP="00BB2FBD"/>
    <w:p w:rsidR="0071038A" w:rsidRDefault="0071038A" w:rsidP="00BB2FBD">
      <w:r>
        <w:tab/>
        <w:t xml:space="preserve">Рассмотрим </w:t>
      </w:r>
      <w:r w:rsidR="00BA0D31">
        <w:t xml:space="preserve">теперь </w:t>
      </w:r>
      <w:r>
        <w:t>результаты, полученные при запуске параллельных версий:</w:t>
      </w:r>
    </w:p>
    <w:p w:rsidR="00C6535C" w:rsidRDefault="00C6535C" w:rsidP="00BB2FBD"/>
    <w:p w:rsidR="00EC2620" w:rsidRPr="0030723C" w:rsidRDefault="0030723C" w:rsidP="00BB2FBD">
      <w:r w:rsidRPr="0071038A">
        <w:t>Таблица 9</w:t>
      </w:r>
      <w:r w:rsidR="00EC2620" w:rsidRPr="0071038A">
        <w:t>. Время работы</w:t>
      </w:r>
      <w:r w:rsidR="0071038A" w:rsidRPr="0071038A">
        <w:t xml:space="preserve"> параллельных алгоритмов на регистрах разной длины</w:t>
      </w:r>
      <w:r w:rsidRPr="0071038A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28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71038A">
        <w:t>опционов</w:t>
      </w:r>
      <w:r w:rsidR="0071038A" w:rsidRPr="0071038A">
        <w:t>, мс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71038A" w:rsidTr="00710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71038A" w:rsidRPr="0071038A" w:rsidRDefault="0071038A" w:rsidP="00BB2FBD">
            <w:r w:rsidRPr="0071038A">
              <w:t xml:space="preserve"> Номер</w:t>
            </w:r>
            <w:r w:rsidRPr="0071038A">
              <w:rPr>
                <w:lang w:val="en-US"/>
              </w:rPr>
              <w:t xml:space="preserve"> </w:t>
            </w:r>
            <w:r w:rsidRPr="0071038A">
              <w:t>версии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Число потоков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Cs w:val="24"/>
              </w:rPr>
            </w:pPr>
            <w:r w:rsidRPr="0071038A">
              <w:t>AVX-256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1038A">
              <w:t xml:space="preserve">Ускорение для </w:t>
            </w:r>
            <w:r w:rsidRPr="0071038A">
              <w:rPr>
                <w:rFonts w:ascii="Calibri" w:hAnsi="Calibri" w:cs="Calibri"/>
              </w:rPr>
              <w:t>AVX-256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Cs w:val="24"/>
              </w:rPr>
            </w:pPr>
            <w:r w:rsidRPr="0071038A">
              <w:t>AVX-512</w:t>
            </w:r>
          </w:p>
        </w:tc>
        <w:tc>
          <w:tcPr>
            <w:tcW w:w="1596" w:type="dxa"/>
          </w:tcPr>
          <w:p w:rsidR="0071038A" w:rsidRPr="0071038A" w:rsidRDefault="0071038A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 xml:space="preserve">Ускорение </w:t>
            </w:r>
            <w:r w:rsidRPr="0071038A">
              <w:rPr>
                <w:rFonts w:ascii="Calibri" w:hAnsi="Calibri" w:cs="Calibri"/>
              </w:rPr>
              <w:t>AVX-512</w:t>
            </w:r>
          </w:p>
        </w:tc>
      </w:tr>
      <w:tr w:rsidR="0071038A" w:rsidTr="00FD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 w:val="restart"/>
          </w:tcPr>
          <w:p w:rsidR="0071038A" w:rsidRPr="0071038A" w:rsidRDefault="0071038A" w:rsidP="00BB2FBD">
            <w:pPr>
              <w:rPr>
                <w:lang w:val="nb-NO"/>
              </w:rPr>
            </w:pPr>
          </w:p>
          <w:p w:rsidR="0071038A" w:rsidRPr="0071038A" w:rsidRDefault="0071038A" w:rsidP="00BB2FBD">
            <w:pPr>
              <w:rPr>
                <w:lang w:val="nb-NO"/>
              </w:rPr>
            </w:pPr>
          </w:p>
          <w:p w:rsidR="0071038A" w:rsidRPr="0071038A" w:rsidRDefault="0071038A" w:rsidP="00BB2FBD">
            <w:pPr>
              <w:rPr>
                <w:lang w:val="nb-NO"/>
              </w:rPr>
            </w:pPr>
          </w:p>
          <w:p w:rsidR="0071038A" w:rsidRPr="0071038A" w:rsidRDefault="0071038A" w:rsidP="00BB2FBD">
            <w:pPr>
              <w:rPr>
                <w:lang w:val="nb-NO"/>
              </w:rPr>
            </w:pPr>
          </w:p>
          <w:p w:rsidR="0071038A" w:rsidRPr="0071038A" w:rsidRDefault="0071038A" w:rsidP="00BB2FBD">
            <w:pPr>
              <w:rPr>
                <w:lang w:val="nb-NO"/>
              </w:rPr>
            </w:pPr>
            <w:r w:rsidRPr="0071038A">
              <w:rPr>
                <w:lang w:val="nb-NO"/>
              </w:rPr>
              <w:t>V7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1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1857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038A">
              <w:t>1,00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1483</w:t>
            </w:r>
          </w:p>
        </w:tc>
        <w:tc>
          <w:tcPr>
            <w:tcW w:w="1596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038A">
              <w:t>1</w:t>
            </w:r>
            <w:r w:rsidRPr="0071038A">
              <w:rPr>
                <w:lang w:val="en-US"/>
              </w:rPr>
              <w:t>,00</w:t>
            </w:r>
          </w:p>
        </w:tc>
      </w:tr>
      <w:tr w:rsidR="0071038A" w:rsidTr="00FD41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71038A" w:rsidRPr="0071038A" w:rsidRDefault="0071038A" w:rsidP="00BB2FBD"/>
        </w:tc>
        <w:tc>
          <w:tcPr>
            <w:tcW w:w="1595" w:type="dxa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2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1131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1,64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892</w:t>
            </w:r>
          </w:p>
        </w:tc>
        <w:tc>
          <w:tcPr>
            <w:tcW w:w="1596" w:type="dxa"/>
            <w:vAlign w:val="center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1,66</w:t>
            </w:r>
          </w:p>
        </w:tc>
      </w:tr>
      <w:tr w:rsidR="0071038A" w:rsidTr="00FD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71038A" w:rsidRPr="0071038A" w:rsidRDefault="0071038A" w:rsidP="00BB2FBD"/>
        </w:tc>
        <w:tc>
          <w:tcPr>
            <w:tcW w:w="1595" w:type="dxa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4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528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3,51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392</w:t>
            </w:r>
          </w:p>
        </w:tc>
        <w:tc>
          <w:tcPr>
            <w:tcW w:w="1596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3,78</w:t>
            </w:r>
          </w:p>
        </w:tc>
      </w:tr>
      <w:tr w:rsidR="0071038A" w:rsidTr="00FD41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71038A" w:rsidRPr="0071038A" w:rsidRDefault="0071038A" w:rsidP="00BB2FBD"/>
        </w:tc>
        <w:tc>
          <w:tcPr>
            <w:tcW w:w="1595" w:type="dxa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8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243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7,64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183</w:t>
            </w:r>
          </w:p>
        </w:tc>
        <w:tc>
          <w:tcPr>
            <w:tcW w:w="1596" w:type="dxa"/>
            <w:vAlign w:val="center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8,10</w:t>
            </w:r>
          </w:p>
        </w:tc>
      </w:tr>
      <w:tr w:rsidR="0071038A" w:rsidTr="00FD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71038A" w:rsidRPr="0071038A" w:rsidRDefault="0071038A" w:rsidP="00BB2FBD"/>
        </w:tc>
        <w:tc>
          <w:tcPr>
            <w:tcW w:w="1595" w:type="dxa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16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126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14,73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104</w:t>
            </w:r>
          </w:p>
        </w:tc>
        <w:tc>
          <w:tcPr>
            <w:tcW w:w="1596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14,2</w:t>
            </w:r>
          </w:p>
        </w:tc>
      </w:tr>
      <w:tr w:rsidR="0071038A" w:rsidTr="00FD41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71038A" w:rsidRPr="0071038A" w:rsidRDefault="0071038A" w:rsidP="00BB2FBD"/>
        </w:tc>
        <w:tc>
          <w:tcPr>
            <w:tcW w:w="1595" w:type="dxa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20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103</w:t>
            </w:r>
          </w:p>
        </w:tc>
        <w:tc>
          <w:tcPr>
            <w:tcW w:w="1595" w:type="dxa"/>
            <w:vAlign w:val="center"/>
          </w:tcPr>
          <w:p w:rsidR="0071038A" w:rsidRPr="00BA0D31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D31">
              <w:t>18,02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96</w:t>
            </w:r>
          </w:p>
        </w:tc>
        <w:tc>
          <w:tcPr>
            <w:tcW w:w="1596" w:type="dxa"/>
            <w:vAlign w:val="center"/>
          </w:tcPr>
          <w:p w:rsidR="0071038A" w:rsidRPr="00BA0D31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D31">
              <w:t>15,4</w:t>
            </w:r>
          </w:p>
        </w:tc>
      </w:tr>
      <w:tr w:rsidR="0071038A" w:rsidTr="00FD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71038A" w:rsidRPr="0071038A" w:rsidRDefault="0071038A" w:rsidP="00BB2FBD"/>
        </w:tc>
        <w:tc>
          <w:tcPr>
            <w:tcW w:w="1595" w:type="dxa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40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52</w:t>
            </w:r>
          </w:p>
        </w:tc>
        <w:tc>
          <w:tcPr>
            <w:tcW w:w="1595" w:type="dxa"/>
            <w:vAlign w:val="center"/>
          </w:tcPr>
          <w:p w:rsidR="0071038A" w:rsidRPr="00BA0D31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D31">
              <w:t>35,71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50</w:t>
            </w:r>
          </w:p>
        </w:tc>
        <w:tc>
          <w:tcPr>
            <w:tcW w:w="1596" w:type="dxa"/>
            <w:vAlign w:val="center"/>
          </w:tcPr>
          <w:p w:rsidR="0071038A" w:rsidRPr="00BA0D31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D31">
              <w:t>29,6</w:t>
            </w:r>
          </w:p>
        </w:tc>
      </w:tr>
      <w:tr w:rsidR="0071038A" w:rsidTr="00FD41D4">
        <w:trPr>
          <w:trHeight w:val="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  <w:tcBorders>
              <w:bottom w:val="single" w:sz="12" w:space="0" w:color="4472C4" w:themeColor="accent5"/>
            </w:tcBorders>
          </w:tcPr>
          <w:p w:rsidR="0071038A" w:rsidRPr="0071038A" w:rsidRDefault="0071038A" w:rsidP="00BB2FBD"/>
        </w:tc>
        <w:tc>
          <w:tcPr>
            <w:tcW w:w="1595" w:type="dxa"/>
            <w:tcBorders>
              <w:bottom w:val="single" w:sz="12" w:space="0" w:color="4472C4" w:themeColor="accent5"/>
            </w:tcBorders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80</w:t>
            </w: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  <w:vAlign w:val="center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52</w:t>
            </w: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  <w:vAlign w:val="center"/>
          </w:tcPr>
          <w:p w:rsidR="0071038A" w:rsidRPr="00BA0D31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D31">
              <w:t>35,71</w:t>
            </w: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52</w:t>
            </w:r>
          </w:p>
        </w:tc>
        <w:tc>
          <w:tcPr>
            <w:tcW w:w="1596" w:type="dxa"/>
            <w:tcBorders>
              <w:bottom w:val="single" w:sz="12" w:space="0" w:color="4472C4" w:themeColor="accent5"/>
            </w:tcBorders>
            <w:vAlign w:val="center"/>
          </w:tcPr>
          <w:p w:rsidR="0071038A" w:rsidRPr="00877EC1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EC1">
              <w:t>28,5</w:t>
            </w:r>
          </w:p>
        </w:tc>
      </w:tr>
      <w:tr w:rsidR="0071038A" w:rsidTr="00FD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 w:val="restart"/>
            <w:tcBorders>
              <w:top w:val="single" w:sz="12" w:space="0" w:color="4472C4" w:themeColor="accent5"/>
            </w:tcBorders>
          </w:tcPr>
          <w:p w:rsidR="0071038A" w:rsidRPr="0071038A" w:rsidRDefault="0071038A" w:rsidP="00BB2FBD">
            <w:pPr>
              <w:rPr>
                <w:lang w:val="pt-BR"/>
              </w:rPr>
            </w:pPr>
          </w:p>
          <w:p w:rsidR="0071038A" w:rsidRPr="0071038A" w:rsidRDefault="0071038A" w:rsidP="00BB2FBD">
            <w:pPr>
              <w:rPr>
                <w:lang w:val="pt-BR"/>
              </w:rPr>
            </w:pPr>
          </w:p>
          <w:p w:rsidR="0071038A" w:rsidRPr="0071038A" w:rsidRDefault="0071038A" w:rsidP="00BB2FBD">
            <w:pPr>
              <w:rPr>
                <w:lang w:val="pt-BR"/>
              </w:rPr>
            </w:pPr>
          </w:p>
          <w:p w:rsidR="0071038A" w:rsidRPr="0071038A" w:rsidRDefault="0071038A" w:rsidP="00BB2FBD">
            <w:pPr>
              <w:rPr>
                <w:lang w:val="pt-BR"/>
              </w:rPr>
            </w:pPr>
          </w:p>
          <w:p w:rsidR="0071038A" w:rsidRPr="0071038A" w:rsidRDefault="0071038A" w:rsidP="00BB2FBD">
            <w:pPr>
              <w:rPr>
                <w:lang w:val="nb-NO"/>
              </w:rPr>
            </w:pPr>
            <w:r w:rsidRPr="0071038A">
              <w:rPr>
                <w:lang w:val="pt-BR"/>
              </w:rPr>
              <w:t>V8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1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1866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038A">
              <w:t>1</w:t>
            </w:r>
            <w:r w:rsidRPr="0071038A">
              <w:rPr>
                <w:lang w:val="en-US"/>
              </w:rPr>
              <w:t>,00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1490</w:t>
            </w:r>
          </w:p>
        </w:tc>
        <w:tc>
          <w:tcPr>
            <w:tcW w:w="1596" w:type="dxa"/>
            <w:tcBorders>
              <w:top w:val="single" w:sz="12" w:space="0" w:color="4472C4" w:themeColor="accent5"/>
            </w:tcBorders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038A">
              <w:t>1</w:t>
            </w:r>
            <w:r w:rsidRPr="0071038A">
              <w:rPr>
                <w:lang w:val="en-US"/>
              </w:rPr>
              <w:t>,00</w:t>
            </w:r>
          </w:p>
        </w:tc>
      </w:tr>
      <w:tr w:rsidR="0071038A" w:rsidTr="00FD41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71038A" w:rsidRPr="0071038A" w:rsidRDefault="0071038A" w:rsidP="00BB2FBD"/>
        </w:tc>
        <w:tc>
          <w:tcPr>
            <w:tcW w:w="1595" w:type="dxa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2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1140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1,63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722</w:t>
            </w:r>
          </w:p>
        </w:tc>
        <w:tc>
          <w:tcPr>
            <w:tcW w:w="1596" w:type="dxa"/>
            <w:vAlign w:val="center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2,06</w:t>
            </w:r>
          </w:p>
        </w:tc>
      </w:tr>
      <w:tr w:rsidR="0071038A" w:rsidTr="00FD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71038A" w:rsidRPr="0071038A" w:rsidRDefault="0071038A" w:rsidP="00BB2FBD"/>
        </w:tc>
        <w:tc>
          <w:tcPr>
            <w:tcW w:w="1595" w:type="dxa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4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542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3,44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391</w:t>
            </w:r>
          </w:p>
        </w:tc>
        <w:tc>
          <w:tcPr>
            <w:tcW w:w="1596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3,81</w:t>
            </w:r>
          </w:p>
        </w:tc>
      </w:tr>
      <w:tr w:rsidR="0071038A" w:rsidTr="00FD41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71038A" w:rsidRPr="0071038A" w:rsidRDefault="0071038A" w:rsidP="00BB2FBD"/>
        </w:tc>
        <w:tc>
          <w:tcPr>
            <w:tcW w:w="1595" w:type="dxa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8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249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7,49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184</w:t>
            </w:r>
          </w:p>
        </w:tc>
        <w:tc>
          <w:tcPr>
            <w:tcW w:w="1596" w:type="dxa"/>
            <w:vAlign w:val="center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8,09</w:t>
            </w:r>
          </w:p>
        </w:tc>
      </w:tr>
      <w:tr w:rsidR="0071038A" w:rsidTr="00FD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71038A" w:rsidRPr="0071038A" w:rsidRDefault="0071038A" w:rsidP="00BB2FBD"/>
        </w:tc>
        <w:tc>
          <w:tcPr>
            <w:tcW w:w="1595" w:type="dxa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16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127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14,69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102</w:t>
            </w:r>
          </w:p>
        </w:tc>
        <w:tc>
          <w:tcPr>
            <w:tcW w:w="1596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14,6</w:t>
            </w:r>
          </w:p>
        </w:tc>
      </w:tr>
      <w:tr w:rsidR="0071038A" w:rsidTr="00FD41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71038A" w:rsidRPr="0071038A" w:rsidRDefault="0071038A" w:rsidP="00BB2FBD"/>
        </w:tc>
        <w:tc>
          <w:tcPr>
            <w:tcW w:w="1595" w:type="dxa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20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104</w:t>
            </w:r>
          </w:p>
        </w:tc>
        <w:tc>
          <w:tcPr>
            <w:tcW w:w="1595" w:type="dxa"/>
            <w:vAlign w:val="center"/>
          </w:tcPr>
          <w:p w:rsidR="0071038A" w:rsidRPr="00BA0D31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D31">
              <w:t>17,94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96</w:t>
            </w:r>
          </w:p>
        </w:tc>
        <w:tc>
          <w:tcPr>
            <w:tcW w:w="1596" w:type="dxa"/>
            <w:vAlign w:val="center"/>
          </w:tcPr>
          <w:p w:rsidR="0071038A" w:rsidRPr="00BA0D31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D31">
              <w:t>15,5</w:t>
            </w:r>
          </w:p>
        </w:tc>
      </w:tr>
      <w:tr w:rsidR="0071038A" w:rsidTr="00FD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71038A" w:rsidRPr="0071038A" w:rsidRDefault="0071038A" w:rsidP="00BB2FBD"/>
        </w:tc>
        <w:tc>
          <w:tcPr>
            <w:tcW w:w="1595" w:type="dxa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40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52</w:t>
            </w:r>
          </w:p>
        </w:tc>
        <w:tc>
          <w:tcPr>
            <w:tcW w:w="1595" w:type="dxa"/>
            <w:vAlign w:val="center"/>
          </w:tcPr>
          <w:p w:rsidR="0071038A" w:rsidRPr="00BA0D31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D31">
              <w:t>35,88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038A">
              <w:t>49</w:t>
            </w:r>
          </w:p>
        </w:tc>
        <w:tc>
          <w:tcPr>
            <w:tcW w:w="1596" w:type="dxa"/>
            <w:vAlign w:val="center"/>
          </w:tcPr>
          <w:p w:rsidR="0071038A" w:rsidRPr="00BA0D31" w:rsidRDefault="0071038A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D31">
              <w:t>30,4</w:t>
            </w:r>
          </w:p>
        </w:tc>
      </w:tr>
      <w:tr w:rsidR="0071038A" w:rsidTr="00FD41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71038A" w:rsidRPr="0071038A" w:rsidRDefault="0071038A" w:rsidP="00BB2FBD"/>
        </w:tc>
        <w:tc>
          <w:tcPr>
            <w:tcW w:w="1595" w:type="dxa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80</w:t>
            </w:r>
          </w:p>
        </w:tc>
        <w:tc>
          <w:tcPr>
            <w:tcW w:w="1595" w:type="dxa"/>
            <w:vAlign w:val="center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49</w:t>
            </w:r>
          </w:p>
        </w:tc>
        <w:tc>
          <w:tcPr>
            <w:tcW w:w="1595" w:type="dxa"/>
            <w:vAlign w:val="center"/>
          </w:tcPr>
          <w:p w:rsidR="0071038A" w:rsidRPr="00BA0D31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D31">
              <w:t>38,08</w:t>
            </w:r>
          </w:p>
        </w:tc>
        <w:tc>
          <w:tcPr>
            <w:tcW w:w="1595" w:type="dxa"/>
          </w:tcPr>
          <w:p w:rsidR="0071038A" w:rsidRPr="0071038A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38A">
              <w:t>49</w:t>
            </w:r>
          </w:p>
        </w:tc>
        <w:tc>
          <w:tcPr>
            <w:tcW w:w="1596" w:type="dxa"/>
            <w:vAlign w:val="center"/>
          </w:tcPr>
          <w:p w:rsidR="0071038A" w:rsidRPr="00877EC1" w:rsidRDefault="0071038A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EC1">
              <w:t>30,4</w:t>
            </w:r>
          </w:p>
        </w:tc>
      </w:tr>
    </w:tbl>
    <w:p w:rsidR="0071038A" w:rsidRDefault="0071038A" w:rsidP="00BB2FBD"/>
    <w:p w:rsidR="002C4B8E" w:rsidRDefault="002C4B8E" w:rsidP="00BB2FBD">
      <w:r>
        <w:t xml:space="preserve">Переход с 40 </w:t>
      </w:r>
      <w:r w:rsidR="0071038A">
        <w:t>потоков</w:t>
      </w:r>
      <w:r>
        <w:t xml:space="preserve"> на 80 – программный </w:t>
      </w:r>
      <w:proofErr w:type="spellStart"/>
      <w:r>
        <w:t>гипер</w:t>
      </w:r>
      <w:r w:rsidRPr="002C4B8E">
        <w:t>-</w:t>
      </w:r>
      <w:r>
        <w:t>трейдинг</w:t>
      </w:r>
      <w:proofErr w:type="spellEnd"/>
      <w:r w:rsidR="00877EC1">
        <w:t xml:space="preserve"> – он </w:t>
      </w:r>
      <w:r>
        <w:t>не дал результатов</w:t>
      </w:r>
      <w:r w:rsidR="00877EC1">
        <w:t xml:space="preserve"> </w:t>
      </w:r>
      <w:r>
        <w:t>(</w:t>
      </w:r>
      <w:r w:rsidR="0071038A">
        <w:t xml:space="preserve">так же, </w:t>
      </w:r>
      <w:r>
        <w:t>как и аппаратный)</w:t>
      </w:r>
      <w:r w:rsidR="00877EC1">
        <w:t>.</w:t>
      </w:r>
      <w:r>
        <w:t xml:space="preserve"> </w:t>
      </w:r>
      <w:r w:rsidR="00877EC1">
        <w:t xml:space="preserve">На </w:t>
      </w:r>
      <w:r w:rsidR="00877EC1">
        <w:rPr>
          <w:lang w:val="en-US"/>
        </w:rPr>
        <w:t>SKL</w:t>
      </w:r>
      <w:r w:rsidR="00877EC1" w:rsidRPr="00877EC1">
        <w:t>-</w:t>
      </w:r>
      <w:r w:rsidR="00877EC1">
        <w:rPr>
          <w:lang w:val="en-US"/>
        </w:rPr>
        <w:t>AVX</w:t>
      </w:r>
      <w:r w:rsidR="00877EC1" w:rsidRPr="00877EC1">
        <w:t>-512</w:t>
      </w:r>
      <w:r w:rsidR="00877EC1">
        <w:t xml:space="preserve"> </w:t>
      </w:r>
      <w:r w:rsidR="00877EC1" w:rsidRPr="00877EC1">
        <w:t>фактическое у</w:t>
      </w:r>
      <w:r w:rsidR="00877EC1">
        <w:t>с</w:t>
      </w:r>
      <w:r>
        <w:t xml:space="preserve">корение хуже, чем </w:t>
      </w:r>
      <w:r w:rsidR="00877EC1">
        <w:t>на</w:t>
      </w:r>
      <w:r>
        <w:t xml:space="preserve"> </w:t>
      </w:r>
      <w:r w:rsidR="00877EC1">
        <w:rPr>
          <w:lang w:val="en-US"/>
        </w:rPr>
        <w:t>SKL</w:t>
      </w:r>
      <w:r w:rsidR="00877EC1" w:rsidRPr="00877EC1">
        <w:t>-</w:t>
      </w:r>
      <w:r w:rsidR="00877EC1">
        <w:rPr>
          <w:lang w:val="en-US"/>
        </w:rPr>
        <w:t>AVX</w:t>
      </w:r>
      <w:r w:rsidR="00877EC1">
        <w:t>-256</w:t>
      </w:r>
      <w:r>
        <w:t>: при равном врем</w:t>
      </w:r>
      <w:r w:rsidR="00877EC1">
        <w:t xml:space="preserve">ени ускорение 30 из 40 на </w:t>
      </w:r>
      <w:r w:rsidR="00877EC1">
        <w:rPr>
          <w:lang w:val="en-US"/>
        </w:rPr>
        <w:t>SKL</w:t>
      </w:r>
      <w:r w:rsidR="00877EC1" w:rsidRPr="00877EC1">
        <w:t>-</w:t>
      </w:r>
      <w:r w:rsidR="00877EC1">
        <w:rPr>
          <w:lang w:val="en-US"/>
        </w:rPr>
        <w:t>AVX</w:t>
      </w:r>
      <w:r w:rsidR="00877EC1" w:rsidRPr="00877EC1">
        <w:t>-512</w:t>
      </w:r>
      <w:r w:rsidR="00877EC1">
        <w:t xml:space="preserve"> против 35 из 40 на </w:t>
      </w:r>
      <w:r w:rsidR="00877EC1">
        <w:rPr>
          <w:lang w:val="en-US"/>
        </w:rPr>
        <w:t>SKL</w:t>
      </w:r>
      <w:r w:rsidR="00877EC1" w:rsidRPr="00877EC1">
        <w:t>-</w:t>
      </w:r>
      <w:r w:rsidR="00877EC1">
        <w:rPr>
          <w:lang w:val="en-US"/>
        </w:rPr>
        <w:t>AVX</w:t>
      </w:r>
      <w:r w:rsidR="00877EC1">
        <w:t>-256</w:t>
      </w:r>
      <w:r>
        <w:t xml:space="preserve">. </w:t>
      </w:r>
    </w:p>
    <w:p w:rsidR="00EC2620" w:rsidRDefault="00EC2620" w:rsidP="00BB2FBD">
      <w:r w:rsidRPr="00BA0D31">
        <w:t xml:space="preserve">Аппаратный </w:t>
      </w:r>
      <w:proofErr w:type="spellStart"/>
      <w:r w:rsidRPr="00BA0D31">
        <w:t>гипер</w:t>
      </w:r>
      <w:r w:rsidR="00877EC1" w:rsidRPr="00BA0D31">
        <w:t>-</w:t>
      </w:r>
      <w:r w:rsidRPr="00BA0D31">
        <w:t>трейдинг</w:t>
      </w:r>
      <w:proofErr w:type="spellEnd"/>
      <w:r w:rsidRPr="00BA0D31">
        <w:t xml:space="preserve"> с четырьмя потоками на ядро не даёт прироста скорости, но с двумя потоками имеется ускорение в два раза относительно запуска без </w:t>
      </w:r>
      <w:proofErr w:type="spellStart"/>
      <w:r w:rsidRPr="00BA0D31">
        <w:t>гипер</w:t>
      </w:r>
      <w:r w:rsidR="00BA0D31" w:rsidRPr="00BA0D31">
        <w:t>-</w:t>
      </w:r>
      <w:r w:rsidRPr="00BA0D31">
        <w:t>трейдинга</w:t>
      </w:r>
      <w:proofErr w:type="spellEnd"/>
      <w:r w:rsidRPr="00BA0D31">
        <w:t>. В остальном, результаты имеют тенденцию, аналогичную полученным на кластере «Лобачевский» результатам</w:t>
      </w:r>
      <w:r w:rsidR="00BA0D31">
        <w:t>.</w:t>
      </w:r>
    </w:p>
    <w:p w:rsidR="00BA0D31" w:rsidRPr="00FD41D4" w:rsidRDefault="00BA0D31" w:rsidP="00BB2FBD"/>
    <w:p w:rsidR="00EC2620" w:rsidRDefault="00BA0D31" w:rsidP="00BB2FBD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C2620" w:rsidRPr="00C6535C" w:rsidRDefault="00EC2620" w:rsidP="00BB2FBD">
      <w:r>
        <w:t xml:space="preserve">Рис. </w:t>
      </w:r>
      <w:r w:rsidR="00BA0D31">
        <w:t>9</w:t>
      </w:r>
      <w:r w:rsidRPr="00A978E6">
        <w:t xml:space="preserve">. </w:t>
      </w:r>
      <w:r w:rsidR="00C6535C">
        <w:t xml:space="preserve">Ускорение версии </w:t>
      </w:r>
      <w:r w:rsidR="00C6535C">
        <w:rPr>
          <w:lang w:val="en-US"/>
        </w:rPr>
        <w:t>V</w:t>
      </w:r>
      <w:r w:rsidR="00C6535C" w:rsidRPr="00C6535C">
        <w:t xml:space="preserve">8 </w:t>
      </w:r>
      <w:r w:rsidR="00C6535C">
        <w:t>для различных наборов инструкций</w:t>
      </w:r>
    </w:p>
    <w:p w:rsidR="00EC2620" w:rsidRDefault="00EC2620" w:rsidP="00BB2FBD"/>
    <w:p w:rsidR="00EC2620" w:rsidRDefault="00C6535C" w:rsidP="00BB2FBD">
      <w:r>
        <w:t>Ниже представле</w:t>
      </w:r>
      <w:r w:rsidRPr="00C6535C">
        <w:t>ны</w:t>
      </w:r>
      <w:r w:rsidR="00EC2620">
        <w:t xml:space="preserve"> </w:t>
      </w:r>
      <w:r w:rsidR="00EC2620">
        <w:rPr>
          <w:lang w:val="en-US"/>
        </w:rPr>
        <w:t>roofline</w:t>
      </w:r>
      <w:r w:rsidR="00EC2620" w:rsidRPr="00F57C1E">
        <w:t>-</w:t>
      </w:r>
      <w:r w:rsidR="00EC2620">
        <w:t>график</w:t>
      </w:r>
      <w:r>
        <w:t>и</w:t>
      </w:r>
      <w:r w:rsidR="00EC2620">
        <w:t xml:space="preserve"> для алгоритма </w:t>
      </w:r>
      <w:r w:rsidR="00EC2620">
        <w:rPr>
          <w:lang w:val="en-US"/>
        </w:rPr>
        <w:t>V</w:t>
      </w:r>
      <w:r w:rsidR="00EC2620" w:rsidRPr="00F57C1E">
        <w:t>8</w:t>
      </w:r>
      <w:r w:rsidR="00EC2620">
        <w:t>:</w:t>
      </w:r>
    </w:p>
    <w:p w:rsidR="00C6535C" w:rsidRPr="00C6535C" w:rsidRDefault="00C6535C" w:rsidP="00BB2FBD">
      <w:pPr>
        <w:rPr>
          <w:lang w:val="en-US"/>
        </w:rPr>
      </w:pPr>
      <w:r w:rsidRPr="00C6535C">
        <w:rPr>
          <w:noProof/>
        </w:rPr>
        <w:drawing>
          <wp:inline distT="0" distB="0" distL="0" distR="0">
            <wp:extent cx="5940425" cy="2697495"/>
            <wp:effectExtent l="0" t="0" r="0" b="0"/>
            <wp:docPr id="12" name="Рисунок 12" descr="L:\EU_OP\rof_skl_av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:\EU_OP\rof_skl_avx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5C" w:rsidRPr="00C6535C" w:rsidRDefault="00C6535C" w:rsidP="00BB2FBD">
      <w:pPr>
        <w:rPr>
          <w:szCs w:val="21"/>
          <w:lang w:val="en-US"/>
        </w:rPr>
      </w:pPr>
      <w:r>
        <w:rPr>
          <w:szCs w:val="21"/>
        </w:rPr>
        <w:t>Рис</w:t>
      </w:r>
      <w:r w:rsidRPr="00C6535C">
        <w:rPr>
          <w:szCs w:val="21"/>
          <w:lang w:val="en-US"/>
        </w:rPr>
        <w:t xml:space="preserve">. </w:t>
      </w:r>
      <w:r>
        <w:rPr>
          <w:szCs w:val="21"/>
          <w:lang w:val="en-US"/>
        </w:rPr>
        <w:t>10</w:t>
      </w:r>
      <w:r w:rsidRPr="00C6535C">
        <w:rPr>
          <w:szCs w:val="21"/>
          <w:lang w:val="en-US"/>
        </w:rPr>
        <w:t xml:space="preserve">. </w:t>
      </w:r>
      <w:r>
        <w:rPr>
          <w:lang w:val="en-US"/>
        </w:rPr>
        <w:t>Roofline</w:t>
      </w:r>
      <w:r w:rsidRPr="00C6535C">
        <w:rPr>
          <w:lang w:val="en-US"/>
        </w:rPr>
        <w:t>-</w:t>
      </w:r>
      <w:r>
        <w:t>график</w:t>
      </w:r>
      <w:r w:rsidRPr="00C6535C">
        <w:rPr>
          <w:lang w:val="en-US"/>
        </w:rPr>
        <w:t xml:space="preserve"> </w:t>
      </w:r>
      <w:r>
        <w:t>для</w:t>
      </w:r>
      <w:r w:rsidRPr="00C6535C">
        <w:rPr>
          <w:lang w:val="en-US"/>
        </w:rPr>
        <w:t xml:space="preserve"> SKL-A</w:t>
      </w:r>
      <w:r>
        <w:rPr>
          <w:lang w:val="en-US"/>
        </w:rPr>
        <w:t>V</w:t>
      </w:r>
      <w:r w:rsidRPr="00C6535C">
        <w:rPr>
          <w:lang w:val="en-US"/>
        </w:rPr>
        <w:t>X-2</w:t>
      </w:r>
      <w:r>
        <w:rPr>
          <w:lang w:val="en-US"/>
        </w:rPr>
        <w:t>56</w:t>
      </w:r>
    </w:p>
    <w:p w:rsidR="00EC2620" w:rsidRPr="00F57C1E" w:rsidRDefault="00EC2620" w:rsidP="00BB2FBD">
      <w:r w:rsidRPr="00F57C1E">
        <w:rPr>
          <w:noProof/>
        </w:rPr>
        <w:lastRenderedPageBreak/>
        <w:drawing>
          <wp:inline distT="0" distB="0" distL="0" distR="0">
            <wp:extent cx="5940425" cy="2652717"/>
            <wp:effectExtent l="0" t="0" r="0" b="0"/>
            <wp:docPr id="3" name="Рисунок 3" descr="E:\YandexDisk\Загрузки\rof_skl_av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YandexDisk\Загрузки\rof_skl_avx5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5C" w:rsidRPr="00C6535C" w:rsidRDefault="00C6535C" w:rsidP="00BB2FBD">
      <w:pPr>
        <w:rPr>
          <w:szCs w:val="21"/>
        </w:rPr>
      </w:pPr>
      <w:r>
        <w:rPr>
          <w:szCs w:val="21"/>
        </w:rPr>
        <w:t xml:space="preserve">Рис. </w:t>
      </w:r>
      <w:r w:rsidRPr="00C6535C">
        <w:rPr>
          <w:szCs w:val="21"/>
        </w:rPr>
        <w:t>11</w:t>
      </w:r>
      <w:r w:rsidRPr="00A978E6">
        <w:rPr>
          <w:szCs w:val="21"/>
        </w:rPr>
        <w:t xml:space="preserve">. </w:t>
      </w:r>
      <w:r>
        <w:rPr>
          <w:lang w:val="en-US"/>
        </w:rPr>
        <w:t>Roofline</w:t>
      </w:r>
      <w:r w:rsidRPr="00C6535C">
        <w:t>-</w:t>
      </w:r>
      <w:r>
        <w:t>график</w:t>
      </w:r>
      <w:r w:rsidRPr="00C6535C">
        <w:t xml:space="preserve"> </w:t>
      </w:r>
      <w:r>
        <w:t>для</w:t>
      </w:r>
      <w:r w:rsidRPr="00C6535C">
        <w:t xml:space="preserve"> </w:t>
      </w:r>
      <w:r w:rsidRPr="00C6535C">
        <w:rPr>
          <w:lang w:val="en-US"/>
        </w:rPr>
        <w:t>SKL</w:t>
      </w:r>
      <w:r w:rsidRPr="00C6535C">
        <w:t>-</w:t>
      </w:r>
      <w:r w:rsidRPr="00C6535C">
        <w:rPr>
          <w:lang w:val="en-US"/>
        </w:rPr>
        <w:t>A</w:t>
      </w:r>
      <w:r>
        <w:rPr>
          <w:lang w:val="en-US"/>
        </w:rPr>
        <w:t>V</w:t>
      </w:r>
      <w:r w:rsidRPr="00C6535C">
        <w:rPr>
          <w:lang w:val="en-US"/>
        </w:rPr>
        <w:t>X</w:t>
      </w:r>
      <w:r>
        <w:t>-512</w:t>
      </w:r>
    </w:p>
    <w:p w:rsidR="000A73A6" w:rsidRDefault="000A73A6" w:rsidP="00BB2FBD"/>
    <w:p w:rsidR="000A73A6" w:rsidRDefault="000A73A6" w:rsidP="00BB2FBD">
      <w:r>
        <w:t xml:space="preserve">Красная точка на графиках – функция </w:t>
      </w:r>
      <w:proofErr w:type="spellStart"/>
      <w:r>
        <w:rPr>
          <w:lang w:val="en-US"/>
        </w:rPr>
        <w:t>erf</w:t>
      </w:r>
      <w:proofErr w:type="spellEnd"/>
      <w:r w:rsidRPr="00FD41D4">
        <w:t xml:space="preserve">(), </w:t>
      </w:r>
      <w:r>
        <w:t xml:space="preserve">при длине регистра в 256 бит она ограничена кэшем </w:t>
      </w:r>
      <w:r>
        <w:rPr>
          <w:lang w:val="en-US"/>
        </w:rPr>
        <w:t>L</w:t>
      </w:r>
      <w:r w:rsidRPr="00FD41D4">
        <w:t>3</w:t>
      </w:r>
      <w:r>
        <w:t>, при длине в 512 бит ограничений в пропускной способности нет.</w:t>
      </w:r>
    </w:p>
    <w:p w:rsidR="000A73A6" w:rsidRPr="000A73A6" w:rsidRDefault="000A73A6" w:rsidP="00BB2FBD">
      <w:r>
        <w:t xml:space="preserve">Жёлтая точка – собственный код. Зелёные точки – логарифмы. Все математические функции на рис. 11 расположены выше, чем на рис. 10. Это говорит о более успешной их реализации в </w:t>
      </w:r>
      <w:r>
        <w:rPr>
          <w:lang w:val="en-US"/>
        </w:rPr>
        <w:t>AVX</w:t>
      </w:r>
      <w:r w:rsidRPr="000A73A6">
        <w:t>-512.</w:t>
      </w:r>
    </w:p>
    <w:p w:rsidR="000A73A6" w:rsidRDefault="00DC3313" w:rsidP="00BB2FBD">
      <w:r>
        <w:t xml:space="preserve">Рассмотрим также программный код, собранный на узле </w:t>
      </w:r>
      <w:r>
        <w:rPr>
          <w:lang w:val="en-US"/>
        </w:rPr>
        <w:t>SKL</w:t>
      </w:r>
      <w:r w:rsidRPr="00DC3313">
        <w:t xml:space="preserve">-512 </w:t>
      </w:r>
      <w:r>
        <w:t>с ключом компиляции для неточной арифметики. Ниже приведена таблица, содержащая результаты запусков параллельных версий кода с точной и неточной арифметикой.</w:t>
      </w:r>
    </w:p>
    <w:p w:rsidR="00472C01" w:rsidRDefault="00472C01" w:rsidP="00BB2FBD"/>
    <w:p w:rsidR="00DC3313" w:rsidRPr="00472C01" w:rsidRDefault="00472C01" w:rsidP="00BB2FBD">
      <w:pPr>
        <w:rPr>
          <w:szCs w:val="21"/>
        </w:rPr>
      </w:pPr>
      <w:r>
        <w:rPr>
          <w:szCs w:val="21"/>
        </w:rPr>
        <w:t>Таблица 10</w:t>
      </w:r>
      <w:r w:rsidRPr="00A978E6">
        <w:rPr>
          <w:szCs w:val="21"/>
        </w:rPr>
        <w:t xml:space="preserve">. </w:t>
      </w:r>
      <w:r>
        <w:t>Точные и неточные вычисления на</w:t>
      </w:r>
      <w:r w:rsidRPr="00C6535C">
        <w:t xml:space="preserve"> </w:t>
      </w:r>
      <w:r w:rsidRPr="00C6535C">
        <w:rPr>
          <w:lang w:val="en-US"/>
        </w:rPr>
        <w:t>SKL</w:t>
      </w:r>
      <w:r w:rsidRPr="00C6535C">
        <w:t>-</w:t>
      </w:r>
      <w:r w:rsidRPr="00C6535C">
        <w:rPr>
          <w:lang w:val="en-US"/>
        </w:rPr>
        <w:t>A</w:t>
      </w:r>
      <w:r>
        <w:rPr>
          <w:lang w:val="en-US"/>
        </w:rPr>
        <w:t>V</w:t>
      </w:r>
      <w:r w:rsidRPr="00C6535C">
        <w:rPr>
          <w:lang w:val="en-US"/>
        </w:rPr>
        <w:t>X</w:t>
      </w:r>
      <w:r>
        <w:t>-512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612"/>
        <w:gridCol w:w="1701"/>
        <w:gridCol w:w="2281"/>
        <w:gridCol w:w="2511"/>
      </w:tblGrid>
      <w:tr w:rsidR="00DC3313" w:rsidTr="00D33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3313" w:rsidRPr="00DC3313" w:rsidRDefault="00DC3313" w:rsidP="00BB2FBD">
            <w:r w:rsidRPr="00DC3313">
              <w:t>Номер</w:t>
            </w:r>
            <w:r w:rsidRPr="00DC3313">
              <w:rPr>
                <w:lang w:val="en-US"/>
              </w:rPr>
              <w:t xml:space="preserve"> </w:t>
            </w:r>
            <w:r w:rsidRPr="00DC3313">
              <w:t>версии</w:t>
            </w:r>
          </w:p>
        </w:tc>
        <w:tc>
          <w:tcPr>
            <w:tcW w:w="0" w:type="auto"/>
          </w:tcPr>
          <w:p w:rsidR="00DC3313" w:rsidRPr="00DC3313" w:rsidRDefault="00DC3313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3313">
              <w:t>Число потоков</w:t>
            </w:r>
          </w:p>
        </w:tc>
        <w:tc>
          <w:tcPr>
            <w:tcW w:w="0" w:type="auto"/>
          </w:tcPr>
          <w:p w:rsidR="00DC3313" w:rsidRPr="00DC3313" w:rsidRDefault="00DC3313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3313">
              <w:t>Точные вычисления</w:t>
            </w:r>
          </w:p>
        </w:tc>
        <w:tc>
          <w:tcPr>
            <w:tcW w:w="0" w:type="auto"/>
          </w:tcPr>
          <w:p w:rsidR="00DC3313" w:rsidRPr="00DC3313" w:rsidRDefault="00DC3313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3313">
              <w:t>Неточные вычисления</w:t>
            </w:r>
          </w:p>
        </w:tc>
      </w:tr>
      <w:tr w:rsidR="00DC3313" w:rsidRPr="006D3F22" w:rsidTr="00D33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DC3313" w:rsidRPr="00FD41D4" w:rsidRDefault="00DC3313" w:rsidP="00BB2FBD"/>
          <w:p w:rsidR="00DC3313" w:rsidRPr="00FD41D4" w:rsidRDefault="00DC3313" w:rsidP="00BB2FBD"/>
          <w:p w:rsidR="00DC3313" w:rsidRPr="00FD41D4" w:rsidRDefault="00DC3313" w:rsidP="00BB2FBD"/>
          <w:p w:rsidR="00DC3313" w:rsidRPr="00FD41D4" w:rsidRDefault="00DC3313" w:rsidP="00BB2FBD"/>
          <w:p w:rsidR="00DC3313" w:rsidRPr="00DC3313" w:rsidRDefault="00DC3313" w:rsidP="00BB2FBD">
            <w:r>
              <w:rPr>
                <w:lang w:val="nb-NO"/>
              </w:rPr>
              <w:t>V</w:t>
            </w:r>
            <w:r>
              <w:t>8</w:t>
            </w:r>
          </w:p>
        </w:tc>
        <w:tc>
          <w:tcPr>
            <w:tcW w:w="0" w:type="auto"/>
          </w:tcPr>
          <w:p w:rsidR="00DC3313" w:rsidRPr="006D3F22" w:rsidRDefault="00DC331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1</w:t>
            </w:r>
          </w:p>
        </w:tc>
        <w:tc>
          <w:tcPr>
            <w:tcW w:w="0" w:type="auto"/>
            <w:vAlign w:val="center"/>
          </w:tcPr>
          <w:p w:rsidR="00DC3313" w:rsidRPr="00DC3313" w:rsidRDefault="00DC331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313">
              <w:t>1483</w:t>
            </w:r>
          </w:p>
        </w:tc>
        <w:tc>
          <w:tcPr>
            <w:tcW w:w="0" w:type="auto"/>
            <w:vAlign w:val="center"/>
          </w:tcPr>
          <w:p w:rsidR="00DC3313" w:rsidRPr="00DC3313" w:rsidRDefault="00DC331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313">
              <w:t>1128</w:t>
            </w:r>
          </w:p>
        </w:tc>
      </w:tr>
      <w:tr w:rsidR="00DC3313" w:rsidRPr="006D3F22" w:rsidTr="00D33C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C3313" w:rsidRPr="007F31AA" w:rsidRDefault="00DC3313" w:rsidP="00BB2FBD"/>
        </w:tc>
        <w:tc>
          <w:tcPr>
            <w:tcW w:w="0" w:type="auto"/>
          </w:tcPr>
          <w:p w:rsidR="00DC3313" w:rsidRPr="006D3F22" w:rsidRDefault="00DC331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2</w:t>
            </w:r>
          </w:p>
        </w:tc>
        <w:tc>
          <w:tcPr>
            <w:tcW w:w="0" w:type="auto"/>
            <w:vAlign w:val="center"/>
          </w:tcPr>
          <w:p w:rsidR="00DC3313" w:rsidRPr="00DC3313" w:rsidRDefault="00DC331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313">
              <w:t>892</w:t>
            </w:r>
          </w:p>
        </w:tc>
        <w:tc>
          <w:tcPr>
            <w:tcW w:w="0" w:type="auto"/>
            <w:vAlign w:val="center"/>
          </w:tcPr>
          <w:p w:rsidR="00DC3313" w:rsidRPr="00DC3313" w:rsidRDefault="00DC331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313">
              <w:t>597</w:t>
            </w:r>
          </w:p>
        </w:tc>
      </w:tr>
      <w:tr w:rsidR="00DC3313" w:rsidRPr="006D3F22" w:rsidTr="00D33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C3313" w:rsidRPr="007F31AA" w:rsidRDefault="00DC3313" w:rsidP="00BB2FBD"/>
        </w:tc>
        <w:tc>
          <w:tcPr>
            <w:tcW w:w="0" w:type="auto"/>
          </w:tcPr>
          <w:p w:rsidR="00DC3313" w:rsidRPr="006D3F22" w:rsidRDefault="00DC331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4</w:t>
            </w:r>
          </w:p>
        </w:tc>
        <w:tc>
          <w:tcPr>
            <w:tcW w:w="0" w:type="auto"/>
            <w:vAlign w:val="center"/>
          </w:tcPr>
          <w:p w:rsidR="00DC3313" w:rsidRPr="00DC3313" w:rsidRDefault="00DC331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313">
              <w:t>392</w:t>
            </w:r>
          </w:p>
        </w:tc>
        <w:tc>
          <w:tcPr>
            <w:tcW w:w="0" w:type="auto"/>
            <w:vAlign w:val="center"/>
          </w:tcPr>
          <w:p w:rsidR="00DC3313" w:rsidRPr="00DC3313" w:rsidRDefault="00DC331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313">
              <w:t>240</w:t>
            </w:r>
          </w:p>
        </w:tc>
      </w:tr>
      <w:tr w:rsidR="00DC3313" w:rsidRPr="006D3F22" w:rsidTr="00D33C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C3313" w:rsidRPr="007F31AA" w:rsidRDefault="00DC3313" w:rsidP="00BB2FBD"/>
        </w:tc>
        <w:tc>
          <w:tcPr>
            <w:tcW w:w="0" w:type="auto"/>
          </w:tcPr>
          <w:p w:rsidR="00DC3313" w:rsidRPr="006D3F22" w:rsidRDefault="00DC331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8</w:t>
            </w:r>
          </w:p>
        </w:tc>
        <w:tc>
          <w:tcPr>
            <w:tcW w:w="0" w:type="auto"/>
            <w:vAlign w:val="center"/>
          </w:tcPr>
          <w:p w:rsidR="00DC3313" w:rsidRPr="00DC3313" w:rsidRDefault="00DC331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313">
              <w:t>183</w:t>
            </w:r>
          </w:p>
        </w:tc>
        <w:tc>
          <w:tcPr>
            <w:tcW w:w="0" w:type="auto"/>
            <w:vAlign w:val="center"/>
          </w:tcPr>
          <w:p w:rsidR="00DC3313" w:rsidRPr="00DC3313" w:rsidRDefault="00DC331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313">
              <w:t>122</w:t>
            </w:r>
          </w:p>
        </w:tc>
      </w:tr>
      <w:tr w:rsidR="00DC3313" w:rsidRPr="006D3F22" w:rsidTr="00D33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C3313" w:rsidRPr="007F31AA" w:rsidRDefault="00DC3313" w:rsidP="00BB2FBD"/>
        </w:tc>
        <w:tc>
          <w:tcPr>
            <w:tcW w:w="0" w:type="auto"/>
          </w:tcPr>
          <w:p w:rsidR="00DC3313" w:rsidRPr="006D3F22" w:rsidRDefault="00DC331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16</w:t>
            </w:r>
          </w:p>
        </w:tc>
        <w:tc>
          <w:tcPr>
            <w:tcW w:w="0" w:type="auto"/>
            <w:vAlign w:val="center"/>
          </w:tcPr>
          <w:p w:rsidR="00DC3313" w:rsidRPr="00DC3313" w:rsidRDefault="00DC331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313">
              <w:t>104</w:t>
            </w:r>
          </w:p>
        </w:tc>
        <w:tc>
          <w:tcPr>
            <w:tcW w:w="0" w:type="auto"/>
            <w:vAlign w:val="center"/>
          </w:tcPr>
          <w:p w:rsidR="00DC3313" w:rsidRPr="00DC3313" w:rsidRDefault="00DC331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313">
              <w:t>95</w:t>
            </w:r>
          </w:p>
        </w:tc>
      </w:tr>
      <w:tr w:rsidR="00DC3313" w:rsidRPr="006D3F22" w:rsidTr="00D33C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C3313" w:rsidRPr="007F31AA" w:rsidRDefault="00DC3313" w:rsidP="00BB2FBD"/>
        </w:tc>
        <w:tc>
          <w:tcPr>
            <w:tcW w:w="0" w:type="auto"/>
          </w:tcPr>
          <w:p w:rsidR="00DC3313" w:rsidRPr="006D3F22" w:rsidRDefault="00DC331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DC3313" w:rsidRPr="00DC3313" w:rsidRDefault="00DC331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313">
              <w:t>96</w:t>
            </w:r>
          </w:p>
        </w:tc>
        <w:tc>
          <w:tcPr>
            <w:tcW w:w="0" w:type="auto"/>
            <w:vAlign w:val="center"/>
          </w:tcPr>
          <w:p w:rsidR="00DC3313" w:rsidRPr="00DC3313" w:rsidRDefault="00DC331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313">
              <w:t>95</w:t>
            </w:r>
          </w:p>
        </w:tc>
      </w:tr>
      <w:tr w:rsidR="00DC3313" w:rsidRPr="006D3F22" w:rsidTr="00D33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C3313" w:rsidRPr="007F31AA" w:rsidRDefault="00DC3313" w:rsidP="00BB2FBD"/>
        </w:tc>
        <w:tc>
          <w:tcPr>
            <w:tcW w:w="0" w:type="auto"/>
          </w:tcPr>
          <w:p w:rsidR="00DC3313" w:rsidRPr="006D3F22" w:rsidRDefault="00DC331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0" w:type="auto"/>
            <w:vAlign w:val="center"/>
          </w:tcPr>
          <w:p w:rsidR="00DC3313" w:rsidRPr="00DC3313" w:rsidRDefault="00DC331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313">
              <w:t>50</w:t>
            </w:r>
          </w:p>
        </w:tc>
        <w:tc>
          <w:tcPr>
            <w:tcW w:w="0" w:type="auto"/>
            <w:vAlign w:val="center"/>
          </w:tcPr>
          <w:p w:rsidR="00DC3313" w:rsidRPr="00DC3313" w:rsidRDefault="00DC331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313">
              <w:t>52</w:t>
            </w:r>
          </w:p>
        </w:tc>
      </w:tr>
      <w:tr w:rsidR="00DC3313" w:rsidRPr="006D3F22" w:rsidTr="00D33C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C3313" w:rsidRPr="007F31AA" w:rsidRDefault="00DC3313" w:rsidP="00BB2FBD"/>
        </w:tc>
        <w:tc>
          <w:tcPr>
            <w:tcW w:w="0" w:type="auto"/>
          </w:tcPr>
          <w:p w:rsidR="00DC3313" w:rsidRPr="006D3F22" w:rsidRDefault="00DC331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0" w:type="auto"/>
            <w:vAlign w:val="center"/>
          </w:tcPr>
          <w:p w:rsidR="00DC3313" w:rsidRPr="00DC3313" w:rsidRDefault="00DC331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313">
              <w:t>52</w:t>
            </w:r>
          </w:p>
        </w:tc>
        <w:tc>
          <w:tcPr>
            <w:tcW w:w="0" w:type="auto"/>
            <w:vAlign w:val="center"/>
          </w:tcPr>
          <w:p w:rsidR="00DC3313" w:rsidRPr="00DC3313" w:rsidRDefault="00DC331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3313">
              <w:t>52</w:t>
            </w:r>
          </w:p>
        </w:tc>
      </w:tr>
    </w:tbl>
    <w:p w:rsidR="00DC3313" w:rsidRDefault="00D9248A" w:rsidP="00BB2FBD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9248A" w:rsidRDefault="00D9248A" w:rsidP="00BB2FBD">
      <w:r>
        <w:rPr>
          <w:szCs w:val="21"/>
        </w:rPr>
        <w:t xml:space="preserve">Рис. </w:t>
      </w:r>
      <w:r w:rsidRPr="00C6535C">
        <w:rPr>
          <w:szCs w:val="21"/>
        </w:rPr>
        <w:t>1</w:t>
      </w:r>
      <w:r w:rsidR="00472C01">
        <w:rPr>
          <w:szCs w:val="21"/>
        </w:rPr>
        <w:t>2</w:t>
      </w:r>
      <w:r w:rsidRPr="00A978E6">
        <w:rPr>
          <w:szCs w:val="21"/>
        </w:rPr>
        <w:t xml:space="preserve">. </w:t>
      </w:r>
      <w:r>
        <w:t>Точные и неточные вычисления на</w:t>
      </w:r>
      <w:r w:rsidRPr="00C6535C">
        <w:t xml:space="preserve"> </w:t>
      </w:r>
      <w:r w:rsidRPr="00C6535C">
        <w:rPr>
          <w:lang w:val="en-US"/>
        </w:rPr>
        <w:t>SKL</w:t>
      </w:r>
      <w:r w:rsidRPr="00C6535C">
        <w:t>-</w:t>
      </w:r>
      <w:r w:rsidRPr="00C6535C">
        <w:rPr>
          <w:lang w:val="en-US"/>
        </w:rPr>
        <w:t>A</w:t>
      </w:r>
      <w:r>
        <w:rPr>
          <w:lang w:val="en-US"/>
        </w:rPr>
        <w:t>V</w:t>
      </w:r>
      <w:r w:rsidRPr="00C6535C">
        <w:rPr>
          <w:lang w:val="en-US"/>
        </w:rPr>
        <w:t>X</w:t>
      </w:r>
      <w:r>
        <w:t>-512</w:t>
      </w:r>
    </w:p>
    <w:p w:rsidR="008C40BC" w:rsidRDefault="008C40BC" w:rsidP="00BB2FBD"/>
    <w:p w:rsidR="00D33CE2" w:rsidRDefault="00EA044D" w:rsidP="00BB2FBD">
      <w:r>
        <w:t>На рис. 1</w:t>
      </w:r>
      <w:r w:rsidRPr="00EA044D">
        <w:t>2</w:t>
      </w:r>
      <w:r w:rsidR="00D9248A">
        <w:t xml:space="preserve"> видно, что до тех пор, пока неточные вычисления не были ограничены пропускной способностью</w:t>
      </w:r>
      <w:r w:rsidR="008C40BC">
        <w:t xml:space="preserve"> или математической интенсивностью, они достаточно сильно ускоряли работу алгоритмов. Но при большом числе потоков влияние на скорость неточной математики аннигилируется из-за невозможности кластера считать с нужной пропускной способностью или интенсивностью.</w:t>
      </w:r>
    </w:p>
    <w:p w:rsidR="00D33CE2" w:rsidRPr="00D33CE2" w:rsidRDefault="00D33CE2" w:rsidP="00BB2FBD">
      <w:r>
        <w:br w:type="page"/>
      </w:r>
    </w:p>
    <w:p w:rsidR="00C6535C" w:rsidRPr="00D33CE2" w:rsidRDefault="008E5EA2" w:rsidP="00BB2FBD">
      <w:pPr>
        <w:pStyle w:val="1"/>
      </w:pPr>
      <w:r>
        <w:lastRenderedPageBreak/>
        <w:t xml:space="preserve"> </w:t>
      </w:r>
      <w:bookmarkStart w:id="25" w:name="_Toc523774504"/>
      <w:r w:rsidRPr="00D33CE2">
        <w:rPr>
          <w:lang w:val="en-US"/>
        </w:rPr>
        <w:t>ZMM</w:t>
      </w:r>
      <w:r w:rsidRPr="000277E7">
        <w:t xml:space="preserve"> </w:t>
      </w:r>
      <w:r w:rsidRPr="00D33CE2">
        <w:t xml:space="preserve">для </w:t>
      </w:r>
      <w:r w:rsidRPr="00D33CE2">
        <w:rPr>
          <w:lang w:val="en-US"/>
        </w:rPr>
        <w:t>KNL</w:t>
      </w:r>
      <w:r w:rsidRPr="000277E7">
        <w:t>-</w:t>
      </w:r>
      <w:r w:rsidRPr="00D33CE2">
        <w:rPr>
          <w:lang w:val="en-US"/>
        </w:rPr>
        <w:t>AVX</w:t>
      </w:r>
      <w:r w:rsidRPr="000277E7">
        <w:t xml:space="preserve">-512 </w:t>
      </w:r>
      <w:r w:rsidRPr="00D33CE2">
        <w:t xml:space="preserve">и </w:t>
      </w:r>
      <w:r w:rsidRPr="00D33CE2">
        <w:rPr>
          <w:lang w:val="en-US"/>
        </w:rPr>
        <w:t>SKL</w:t>
      </w:r>
      <w:r w:rsidRPr="000277E7">
        <w:t>-</w:t>
      </w:r>
      <w:r w:rsidRPr="00D33CE2">
        <w:rPr>
          <w:lang w:val="en-US"/>
        </w:rPr>
        <w:t>AVX</w:t>
      </w:r>
      <w:r w:rsidRPr="000277E7">
        <w:t>-512</w:t>
      </w:r>
      <w:bookmarkEnd w:id="25"/>
      <w:r w:rsidRPr="00D33CE2">
        <w:rPr>
          <w:sz w:val="22"/>
          <w:szCs w:val="24"/>
        </w:rPr>
        <w:t xml:space="preserve"> </w:t>
      </w:r>
    </w:p>
    <w:p w:rsidR="008E5EA2" w:rsidRDefault="006655A3" w:rsidP="00BB2FBD">
      <w:r>
        <w:t>Р</w:t>
      </w:r>
      <w:r w:rsidR="008E5EA2">
        <w:t xml:space="preserve">езультаты запусков последовательных и параллельных версий алгоритма с использованием </w:t>
      </w:r>
      <w:r>
        <w:rPr>
          <w:lang w:val="en-US"/>
        </w:rPr>
        <w:t>ZMM</w:t>
      </w:r>
      <w:r>
        <w:t xml:space="preserve"> в целом повторяют результаты запусков без использования </w:t>
      </w:r>
      <w:r>
        <w:rPr>
          <w:lang w:val="en-US"/>
        </w:rPr>
        <w:t>ZMM</w:t>
      </w:r>
      <w:r>
        <w:t>. Следует обратить внимание на следующие два момента:</w:t>
      </w:r>
    </w:p>
    <w:p w:rsidR="006655A3" w:rsidRPr="006655A3" w:rsidRDefault="006655A3" w:rsidP="00BB2FBD">
      <w:pPr>
        <w:pStyle w:val="af1"/>
      </w:pPr>
      <w:r>
        <w:t xml:space="preserve">Незначительное замедление работы параллельных версий на </w:t>
      </w:r>
      <w:r w:rsidRPr="006655A3">
        <w:rPr>
          <w:lang w:val="en-US"/>
        </w:rPr>
        <w:t>KNL</w:t>
      </w:r>
      <w:r w:rsidRPr="006655A3">
        <w:t xml:space="preserve"> </w:t>
      </w:r>
      <w:r>
        <w:t xml:space="preserve">с использованием </w:t>
      </w:r>
      <w:r w:rsidRPr="006655A3">
        <w:rPr>
          <w:lang w:val="en-US"/>
        </w:rPr>
        <w:t>ZMM</w:t>
      </w:r>
    </w:p>
    <w:p w:rsidR="006655A3" w:rsidRDefault="006655A3" w:rsidP="00BB2FBD"/>
    <w:p w:rsidR="006655A3" w:rsidRPr="006655A3" w:rsidRDefault="006655A3" w:rsidP="00BB2FBD">
      <w:r w:rsidRPr="006655A3">
        <w:t xml:space="preserve">Таблица 11. Сравнение параллельных версий,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</w:rPr>
              <m:t xml:space="preserve">28 </m:t>
            </m:r>
          </m:sup>
        </m:sSup>
      </m:oMath>
      <w:r w:rsidRPr="006655A3">
        <w:t>опционов, мс.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612"/>
        <w:gridCol w:w="1701"/>
        <w:gridCol w:w="693"/>
        <w:gridCol w:w="1381"/>
        <w:gridCol w:w="236"/>
      </w:tblGrid>
      <w:tr w:rsidR="006655A3" w:rsidTr="0066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655A3" w:rsidRPr="007F31AA" w:rsidRDefault="006655A3" w:rsidP="00BB2FBD">
            <w:r w:rsidRPr="007F31AA">
              <w:t>Номер</w:t>
            </w:r>
            <w:r w:rsidRPr="007F31AA">
              <w:rPr>
                <w:lang w:val="en-US"/>
              </w:rPr>
              <w:t xml:space="preserve"> </w:t>
            </w:r>
            <w:r w:rsidRPr="007F31AA">
              <w:t>версии</w:t>
            </w:r>
          </w:p>
        </w:tc>
        <w:tc>
          <w:tcPr>
            <w:tcW w:w="0" w:type="auto"/>
          </w:tcPr>
          <w:p w:rsidR="006655A3" w:rsidRPr="007F31AA" w:rsidRDefault="006655A3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31AA">
              <w:t>Число потоков</w:t>
            </w:r>
          </w:p>
        </w:tc>
        <w:tc>
          <w:tcPr>
            <w:tcW w:w="0" w:type="auto"/>
          </w:tcPr>
          <w:p w:rsidR="006655A3" w:rsidRPr="006655A3" w:rsidRDefault="006655A3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55A3">
              <w:rPr>
                <w:lang w:val="en-US"/>
              </w:rPr>
              <w:t>KNL</w:t>
            </w:r>
          </w:p>
        </w:tc>
        <w:tc>
          <w:tcPr>
            <w:tcW w:w="0" w:type="auto"/>
          </w:tcPr>
          <w:p w:rsidR="006655A3" w:rsidRPr="006655A3" w:rsidRDefault="006655A3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55A3">
              <w:rPr>
                <w:lang w:val="en-US"/>
              </w:rPr>
              <w:t>KNL+ZMM</w:t>
            </w:r>
          </w:p>
        </w:tc>
        <w:tc>
          <w:tcPr>
            <w:tcW w:w="236" w:type="dxa"/>
          </w:tcPr>
          <w:p w:rsidR="006655A3" w:rsidRDefault="006655A3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5A3" w:rsidRPr="006D3F22" w:rsidTr="0066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6655A3" w:rsidRPr="00FD41D4" w:rsidRDefault="006655A3" w:rsidP="00BB2FBD"/>
          <w:p w:rsidR="006655A3" w:rsidRPr="00FD41D4" w:rsidRDefault="006655A3" w:rsidP="00BB2FBD"/>
          <w:p w:rsidR="006655A3" w:rsidRPr="00FD41D4" w:rsidRDefault="006655A3" w:rsidP="00BB2FBD"/>
          <w:p w:rsidR="006655A3" w:rsidRPr="00FD41D4" w:rsidRDefault="006655A3" w:rsidP="00BB2FBD"/>
          <w:p w:rsidR="006655A3" w:rsidRPr="007F31AA" w:rsidRDefault="006655A3" w:rsidP="00BB2FBD">
            <w:pPr>
              <w:rPr>
                <w:lang w:val="nb-NO"/>
              </w:rPr>
            </w:pPr>
            <w:r w:rsidRPr="007F31AA">
              <w:rPr>
                <w:lang w:val="nb-NO"/>
              </w:rPr>
              <w:t>V</w:t>
            </w:r>
            <w:r>
              <w:rPr>
                <w:lang w:val="nb-NO"/>
              </w:rPr>
              <w:t>8</w:t>
            </w:r>
          </w:p>
        </w:tc>
        <w:tc>
          <w:tcPr>
            <w:tcW w:w="0" w:type="auto"/>
          </w:tcPr>
          <w:p w:rsidR="006655A3" w:rsidRPr="006D3F22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1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5A3">
              <w:t>2952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5A3">
              <w:t>3037</w:t>
            </w:r>
          </w:p>
        </w:tc>
        <w:tc>
          <w:tcPr>
            <w:tcW w:w="236" w:type="dxa"/>
            <w:vAlign w:val="center"/>
          </w:tcPr>
          <w:p w:rsidR="006655A3" w:rsidRPr="006D3F22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6655A3" w:rsidRPr="006D3F22" w:rsidTr="006655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655A3" w:rsidRPr="007F31AA" w:rsidRDefault="006655A3" w:rsidP="00BB2FBD"/>
        </w:tc>
        <w:tc>
          <w:tcPr>
            <w:tcW w:w="0" w:type="auto"/>
          </w:tcPr>
          <w:p w:rsidR="006655A3" w:rsidRPr="006D3F22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2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A3">
              <w:t>1483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A3">
              <w:t>1516</w:t>
            </w:r>
          </w:p>
        </w:tc>
        <w:tc>
          <w:tcPr>
            <w:tcW w:w="236" w:type="dxa"/>
            <w:vAlign w:val="center"/>
          </w:tcPr>
          <w:p w:rsidR="006655A3" w:rsidRPr="006D3F22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6655A3" w:rsidRPr="006D3F22" w:rsidTr="0066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655A3" w:rsidRPr="007F31AA" w:rsidRDefault="006655A3" w:rsidP="00BB2FBD"/>
        </w:tc>
        <w:tc>
          <w:tcPr>
            <w:tcW w:w="0" w:type="auto"/>
          </w:tcPr>
          <w:p w:rsidR="006655A3" w:rsidRPr="006D3F22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4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5A3">
              <w:t>742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5A3">
              <w:t>762</w:t>
            </w:r>
          </w:p>
        </w:tc>
        <w:tc>
          <w:tcPr>
            <w:tcW w:w="236" w:type="dxa"/>
            <w:vAlign w:val="center"/>
          </w:tcPr>
          <w:p w:rsidR="006655A3" w:rsidRPr="006D3F22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6655A3" w:rsidRPr="006D3F22" w:rsidTr="006655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655A3" w:rsidRPr="007F31AA" w:rsidRDefault="006655A3" w:rsidP="00BB2FBD"/>
        </w:tc>
        <w:tc>
          <w:tcPr>
            <w:tcW w:w="0" w:type="auto"/>
          </w:tcPr>
          <w:p w:rsidR="006655A3" w:rsidRPr="006D3F22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8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A3">
              <w:t>369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A3">
              <w:t>382</w:t>
            </w:r>
          </w:p>
        </w:tc>
        <w:tc>
          <w:tcPr>
            <w:tcW w:w="236" w:type="dxa"/>
            <w:vAlign w:val="center"/>
          </w:tcPr>
          <w:p w:rsidR="006655A3" w:rsidRPr="006D3F22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6655A3" w:rsidRPr="006D3F22" w:rsidTr="0066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655A3" w:rsidRPr="007F31AA" w:rsidRDefault="006655A3" w:rsidP="00BB2FBD"/>
        </w:tc>
        <w:tc>
          <w:tcPr>
            <w:tcW w:w="0" w:type="auto"/>
          </w:tcPr>
          <w:p w:rsidR="006655A3" w:rsidRPr="006D3F22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16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5A3">
              <w:t>185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5A3">
              <w:t>193</w:t>
            </w:r>
          </w:p>
        </w:tc>
        <w:tc>
          <w:tcPr>
            <w:tcW w:w="236" w:type="dxa"/>
            <w:vAlign w:val="center"/>
          </w:tcPr>
          <w:p w:rsidR="006655A3" w:rsidRPr="006D3F22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6655A3" w:rsidRPr="006D3F22" w:rsidTr="006655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655A3" w:rsidRPr="007F31AA" w:rsidRDefault="006655A3" w:rsidP="00BB2FBD"/>
        </w:tc>
        <w:tc>
          <w:tcPr>
            <w:tcW w:w="0" w:type="auto"/>
          </w:tcPr>
          <w:p w:rsidR="006655A3" w:rsidRPr="006D3F22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17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A3">
              <w:t>174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A3">
              <w:t>180</w:t>
            </w:r>
          </w:p>
        </w:tc>
        <w:tc>
          <w:tcPr>
            <w:tcW w:w="236" w:type="dxa"/>
            <w:vAlign w:val="center"/>
          </w:tcPr>
          <w:p w:rsidR="006655A3" w:rsidRPr="006D3F22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6655A3" w:rsidRPr="006D3F22" w:rsidTr="0066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655A3" w:rsidRPr="007F31AA" w:rsidRDefault="006655A3" w:rsidP="00BB2FBD"/>
        </w:tc>
        <w:tc>
          <w:tcPr>
            <w:tcW w:w="0" w:type="auto"/>
          </w:tcPr>
          <w:p w:rsidR="006655A3" w:rsidRPr="006D3F22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34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5A3">
              <w:t>87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5A3">
              <w:t>91</w:t>
            </w:r>
          </w:p>
        </w:tc>
        <w:tc>
          <w:tcPr>
            <w:tcW w:w="236" w:type="dxa"/>
            <w:vAlign w:val="center"/>
          </w:tcPr>
          <w:p w:rsidR="006655A3" w:rsidRPr="006D3F22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6655A3" w:rsidRPr="006D3F22" w:rsidTr="006655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655A3" w:rsidRPr="007F31AA" w:rsidRDefault="006655A3" w:rsidP="00BB2FBD"/>
        </w:tc>
        <w:tc>
          <w:tcPr>
            <w:tcW w:w="0" w:type="auto"/>
          </w:tcPr>
          <w:p w:rsidR="006655A3" w:rsidRPr="006D3F22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68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A3">
              <w:t>57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A3">
              <w:t>58</w:t>
            </w:r>
          </w:p>
        </w:tc>
        <w:tc>
          <w:tcPr>
            <w:tcW w:w="236" w:type="dxa"/>
            <w:vAlign w:val="center"/>
          </w:tcPr>
          <w:p w:rsidR="006655A3" w:rsidRPr="006D3F22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6655A3" w:rsidRPr="006D3F22" w:rsidTr="0066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655A3" w:rsidRPr="007F31AA" w:rsidRDefault="006655A3" w:rsidP="00BB2FBD"/>
        </w:tc>
        <w:tc>
          <w:tcPr>
            <w:tcW w:w="0" w:type="auto"/>
          </w:tcPr>
          <w:p w:rsidR="006655A3" w:rsidRPr="006D3F22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136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5A3">
              <w:t>53</w:t>
            </w:r>
          </w:p>
        </w:tc>
        <w:tc>
          <w:tcPr>
            <w:tcW w:w="0" w:type="auto"/>
            <w:vAlign w:val="center"/>
          </w:tcPr>
          <w:p w:rsidR="006655A3" w:rsidRPr="006655A3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5A3">
              <w:t>55</w:t>
            </w:r>
          </w:p>
        </w:tc>
        <w:tc>
          <w:tcPr>
            <w:tcW w:w="236" w:type="dxa"/>
            <w:vAlign w:val="center"/>
          </w:tcPr>
          <w:p w:rsidR="006655A3" w:rsidRPr="006D3F22" w:rsidRDefault="006655A3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6655A3" w:rsidRPr="006D3F22" w:rsidTr="006655A3">
        <w:trPr>
          <w:trHeight w:val="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12" w:space="0" w:color="4472C4" w:themeColor="accent5"/>
            </w:tcBorders>
          </w:tcPr>
          <w:p w:rsidR="006655A3" w:rsidRPr="007F31AA" w:rsidRDefault="006655A3" w:rsidP="00BB2FBD"/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6655A3" w:rsidRPr="006D3F22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272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6655A3" w:rsidRPr="006655A3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A3">
              <w:t>60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6655A3" w:rsidRPr="006655A3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5A3">
              <w:t>58</w:t>
            </w:r>
          </w:p>
        </w:tc>
        <w:tc>
          <w:tcPr>
            <w:tcW w:w="236" w:type="dxa"/>
            <w:tcBorders>
              <w:bottom w:val="single" w:sz="12" w:space="0" w:color="4472C4" w:themeColor="accent5"/>
            </w:tcBorders>
            <w:vAlign w:val="center"/>
          </w:tcPr>
          <w:p w:rsidR="006655A3" w:rsidRPr="006D3F22" w:rsidRDefault="006655A3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</w:tbl>
    <w:p w:rsidR="006655A3" w:rsidRDefault="006655A3" w:rsidP="00BB2FBD"/>
    <w:p w:rsidR="00422FD6" w:rsidRPr="006655A3" w:rsidRDefault="00422FD6" w:rsidP="00BB2FBD">
      <w:pPr>
        <w:pStyle w:val="af1"/>
      </w:pPr>
      <w:r>
        <w:t xml:space="preserve">Видимое ускорение работы параллельных версий на </w:t>
      </w:r>
      <w:r>
        <w:rPr>
          <w:lang w:val="en-US"/>
        </w:rPr>
        <w:t>SKL</w:t>
      </w:r>
      <w:r w:rsidRPr="006655A3">
        <w:t xml:space="preserve"> </w:t>
      </w:r>
      <w:r>
        <w:t xml:space="preserve">с использованием </w:t>
      </w:r>
      <w:r w:rsidRPr="006655A3">
        <w:rPr>
          <w:lang w:val="en-US"/>
        </w:rPr>
        <w:t>ZMM</w:t>
      </w:r>
      <w:r>
        <w:t xml:space="preserve"> на небольшом числе потоков. При 20+ потоках алгоритм ограничен сверху пропускной способностью или арифметической интенсивностью</w:t>
      </w:r>
    </w:p>
    <w:p w:rsidR="006655A3" w:rsidRPr="00422FD6" w:rsidRDefault="006655A3" w:rsidP="00BB2FBD">
      <w:pPr>
        <w:pStyle w:val="af1"/>
      </w:pPr>
    </w:p>
    <w:p w:rsidR="006655A3" w:rsidRPr="006655A3" w:rsidRDefault="006655A3" w:rsidP="00BB2FBD">
      <w:r w:rsidRPr="006655A3">
        <w:t xml:space="preserve">Таблица </w:t>
      </w:r>
      <w:r>
        <w:t>12</w:t>
      </w:r>
      <w:r w:rsidRPr="006655A3">
        <w:t xml:space="preserve">. Сравнение параллельных версий,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</w:rPr>
              <m:t xml:space="preserve">28 </m:t>
            </m:r>
          </m:sup>
        </m:sSup>
      </m:oMath>
      <w:r w:rsidRPr="006655A3">
        <w:t>опционов, мс.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612"/>
        <w:gridCol w:w="1701"/>
        <w:gridCol w:w="657"/>
        <w:gridCol w:w="1344"/>
        <w:gridCol w:w="236"/>
      </w:tblGrid>
      <w:tr w:rsidR="006655A3" w:rsidTr="00412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655A3" w:rsidRPr="007F31AA" w:rsidRDefault="006655A3" w:rsidP="00BB2FBD">
            <w:r w:rsidRPr="007F31AA">
              <w:t>Номер</w:t>
            </w:r>
            <w:r w:rsidRPr="007F31AA">
              <w:rPr>
                <w:lang w:val="en-US"/>
              </w:rPr>
              <w:t xml:space="preserve"> </w:t>
            </w:r>
            <w:r w:rsidRPr="007F31AA">
              <w:t>версии</w:t>
            </w:r>
          </w:p>
        </w:tc>
        <w:tc>
          <w:tcPr>
            <w:tcW w:w="0" w:type="auto"/>
          </w:tcPr>
          <w:p w:rsidR="006655A3" w:rsidRPr="007F31AA" w:rsidRDefault="006655A3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31AA">
              <w:t>Число потоков</w:t>
            </w:r>
          </w:p>
        </w:tc>
        <w:tc>
          <w:tcPr>
            <w:tcW w:w="0" w:type="auto"/>
          </w:tcPr>
          <w:p w:rsidR="006655A3" w:rsidRPr="006655A3" w:rsidRDefault="00422FD6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SKL</w:t>
            </w:r>
          </w:p>
        </w:tc>
        <w:tc>
          <w:tcPr>
            <w:tcW w:w="0" w:type="auto"/>
          </w:tcPr>
          <w:p w:rsidR="006655A3" w:rsidRPr="006655A3" w:rsidRDefault="00422FD6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SKL</w:t>
            </w:r>
            <w:r w:rsidR="006655A3" w:rsidRPr="006655A3">
              <w:rPr>
                <w:lang w:val="en-US"/>
              </w:rPr>
              <w:t>+ZMM</w:t>
            </w:r>
          </w:p>
        </w:tc>
        <w:tc>
          <w:tcPr>
            <w:tcW w:w="236" w:type="dxa"/>
          </w:tcPr>
          <w:p w:rsidR="006655A3" w:rsidRDefault="006655A3" w:rsidP="00BB2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FD6" w:rsidRPr="006D3F22" w:rsidTr="00412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422FD6" w:rsidRPr="00FD41D4" w:rsidRDefault="00422FD6" w:rsidP="00BB2FBD"/>
          <w:p w:rsidR="00422FD6" w:rsidRPr="00FD41D4" w:rsidRDefault="00422FD6" w:rsidP="00BB2FBD"/>
          <w:p w:rsidR="00422FD6" w:rsidRPr="00FD41D4" w:rsidRDefault="00422FD6" w:rsidP="00BB2FBD"/>
          <w:p w:rsidR="00422FD6" w:rsidRPr="00FD41D4" w:rsidRDefault="00422FD6" w:rsidP="00BB2FBD"/>
          <w:p w:rsidR="00422FD6" w:rsidRPr="007F31AA" w:rsidRDefault="00422FD6" w:rsidP="00BB2FBD">
            <w:pPr>
              <w:rPr>
                <w:lang w:val="nb-NO"/>
              </w:rPr>
            </w:pPr>
            <w:r w:rsidRPr="007F31AA">
              <w:rPr>
                <w:lang w:val="nb-NO"/>
              </w:rPr>
              <w:t>V</w:t>
            </w:r>
            <w:r>
              <w:rPr>
                <w:lang w:val="nb-NO"/>
              </w:rPr>
              <w:t>8</w:t>
            </w:r>
          </w:p>
        </w:tc>
        <w:tc>
          <w:tcPr>
            <w:tcW w:w="0" w:type="auto"/>
          </w:tcPr>
          <w:p w:rsidR="00422FD6" w:rsidRPr="006D3F22" w:rsidRDefault="00422FD6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1</w:t>
            </w:r>
          </w:p>
        </w:tc>
        <w:tc>
          <w:tcPr>
            <w:tcW w:w="0" w:type="auto"/>
            <w:vAlign w:val="center"/>
          </w:tcPr>
          <w:p w:rsidR="00422FD6" w:rsidRPr="00230768" w:rsidRDefault="00422FD6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768">
              <w:t>1490</w:t>
            </w:r>
          </w:p>
        </w:tc>
        <w:tc>
          <w:tcPr>
            <w:tcW w:w="0" w:type="auto"/>
            <w:vAlign w:val="center"/>
          </w:tcPr>
          <w:p w:rsidR="00422FD6" w:rsidRPr="00230768" w:rsidRDefault="00422FD6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768">
              <w:t>1202</w:t>
            </w:r>
          </w:p>
        </w:tc>
        <w:tc>
          <w:tcPr>
            <w:tcW w:w="236" w:type="dxa"/>
            <w:vAlign w:val="center"/>
          </w:tcPr>
          <w:p w:rsidR="00422FD6" w:rsidRPr="006D3F22" w:rsidRDefault="00422FD6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422FD6" w:rsidRPr="006D3F22" w:rsidTr="004125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22FD6" w:rsidRPr="007F31AA" w:rsidRDefault="00422FD6" w:rsidP="00BB2FBD"/>
        </w:tc>
        <w:tc>
          <w:tcPr>
            <w:tcW w:w="0" w:type="auto"/>
          </w:tcPr>
          <w:p w:rsidR="00422FD6" w:rsidRPr="006D3F22" w:rsidRDefault="00422FD6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2</w:t>
            </w:r>
          </w:p>
        </w:tc>
        <w:tc>
          <w:tcPr>
            <w:tcW w:w="0" w:type="auto"/>
            <w:vAlign w:val="center"/>
          </w:tcPr>
          <w:p w:rsidR="00422FD6" w:rsidRPr="00230768" w:rsidRDefault="00422FD6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768">
              <w:t>722</w:t>
            </w:r>
          </w:p>
        </w:tc>
        <w:tc>
          <w:tcPr>
            <w:tcW w:w="0" w:type="auto"/>
            <w:vAlign w:val="center"/>
          </w:tcPr>
          <w:p w:rsidR="00422FD6" w:rsidRPr="00230768" w:rsidRDefault="00422FD6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768">
              <w:t>502</w:t>
            </w:r>
          </w:p>
        </w:tc>
        <w:tc>
          <w:tcPr>
            <w:tcW w:w="236" w:type="dxa"/>
            <w:vAlign w:val="center"/>
          </w:tcPr>
          <w:p w:rsidR="00422FD6" w:rsidRPr="006D3F22" w:rsidRDefault="00422FD6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422FD6" w:rsidRPr="006D3F22" w:rsidTr="00412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22FD6" w:rsidRPr="007F31AA" w:rsidRDefault="00422FD6" w:rsidP="00BB2FBD"/>
        </w:tc>
        <w:tc>
          <w:tcPr>
            <w:tcW w:w="0" w:type="auto"/>
          </w:tcPr>
          <w:p w:rsidR="00422FD6" w:rsidRPr="006D3F22" w:rsidRDefault="00422FD6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4</w:t>
            </w:r>
          </w:p>
        </w:tc>
        <w:tc>
          <w:tcPr>
            <w:tcW w:w="0" w:type="auto"/>
            <w:vAlign w:val="center"/>
          </w:tcPr>
          <w:p w:rsidR="00422FD6" w:rsidRPr="00230768" w:rsidRDefault="00422FD6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768">
              <w:t>391</w:t>
            </w:r>
          </w:p>
        </w:tc>
        <w:tc>
          <w:tcPr>
            <w:tcW w:w="0" w:type="auto"/>
            <w:vAlign w:val="center"/>
          </w:tcPr>
          <w:p w:rsidR="00422FD6" w:rsidRPr="00230768" w:rsidRDefault="00422FD6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768">
              <w:t>287</w:t>
            </w:r>
          </w:p>
        </w:tc>
        <w:tc>
          <w:tcPr>
            <w:tcW w:w="236" w:type="dxa"/>
            <w:vAlign w:val="center"/>
          </w:tcPr>
          <w:p w:rsidR="00422FD6" w:rsidRPr="006D3F22" w:rsidRDefault="00422FD6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422FD6" w:rsidRPr="006D3F22" w:rsidTr="004125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22FD6" w:rsidRPr="007F31AA" w:rsidRDefault="00422FD6" w:rsidP="00BB2FBD"/>
        </w:tc>
        <w:tc>
          <w:tcPr>
            <w:tcW w:w="0" w:type="auto"/>
          </w:tcPr>
          <w:p w:rsidR="00422FD6" w:rsidRPr="006D3F22" w:rsidRDefault="00422FD6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F22">
              <w:t>8</w:t>
            </w:r>
          </w:p>
        </w:tc>
        <w:tc>
          <w:tcPr>
            <w:tcW w:w="0" w:type="auto"/>
            <w:vAlign w:val="center"/>
          </w:tcPr>
          <w:p w:rsidR="00422FD6" w:rsidRPr="00230768" w:rsidRDefault="00422FD6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768">
              <w:t>184</w:t>
            </w:r>
          </w:p>
        </w:tc>
        <w:tc>
          <w:tcPr>
            <w:tcW w:w="0" w:type="auto"/>
            <w:vAlign w:val="center"/>
          </w:tcPr>
          <w:p w:rsidR="00422FD6" w:rsidRPr="00230768" w:rsidRDefault="00422FD6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768">
              <w:t>140</w:t>
            </w:r>
          </w:p>
        </w:tc>
        <w:tc>
          <w:tcPr>
            <w:tcW w:w="236" w:type="dxa"/>
            <w:vAlign w:val="center"/>
          </w:tcPr>
          <w:p w:rsidR="00422FD6" w:rsidRPr="006D3F22" w:rsidRDefault="00422FD6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422FD6" w:rsidRPr="006D3F22" w:rsidTr="00412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22FD6" w:rsidRPr="007F31AA" w:rsidRDefault="00422FD6" w:rsidP="00BB2FBD"/>
        </w:tc>
        <w:tc>
          <w:tcPr>
            <w:tcW w:w="0" w:type="auto"/>
          </w:tcPr>
          <w:p w:rsidR="00422FD6" w:rsidRPr="006D3F22" w:rsidRDefault="00422FD6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F22">
              <w:t>16</w:t>
            </w:r>
          </w:p>
        </w:tc>
        <w:tc>
          <w:tcPr>
            <w:tcW w:w="0" w:type="auto"/>
            <w:vAlign w:val="center"/>
          </w:tcPr>
          <w:p w:rsidR="00422FD6" w:rsidRPr="00230768" w:rsidRDefault="00422FD6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768">
              <w:t>1</w:t>
            </w:r>
            <w:r w:rsidRPr="00230768">
              <w:lastRenderedPageBreak/>
              <w:t>02</w:t>
            </w:r>
          </w:p>
        </w:tc>
        <w:tc>
          <w:tcPr>
            <w:tcW w:w="0" w:type="auto"/>
            <w:vAlign w:val="center"/>
          </w:tcPr>
          <w:p w:rsidR="00422FD6" w:rsidRPr="00230768" w:rsidRDefault="00422FD6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768">
              <w:lastRenderedPageBreak/>
              <w:t>97</w:t>
            </w:r>
          </w:p>
        </w:tc>
        <w:tc>
          <w:tcPr>
            <w:tcW w:w="236" w:type="dxa"/>
            <w:vAlign w:val="center"/>
          </w:tcPr>
          <w:p w:rsidR="00422FD6" w:rsidRPr="006D3F22" w:rsidRDefault="00422FD6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422FD6" w:rsidRPr="006D3F22" w:rsidTr="004125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22FD6" w:rsidRPr="007F31AA" w:rsidRDefault="00422FD6" w:rsidP="00BB2FBD"/>
        </w:tc>
        <w:tc>
          <w:tcPr>
            <w:tcW w:w="0" w:type="auto"/>
          </w:tcPr>
          <w:p w:rsidR="00422FD6" w:rsidRPr="00422FD6" w:rsidRDefault="00422FD6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422FD6" w:rsidRPr="00230768" w:rsidRDefault="00422FD6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768">
              <w:t>96</w:t>
            </w:r>
          </w:p>
        </w:tc>
        <w:tc>
          <w:tcPr>
            <w:tcW w:w="0" w:type="auto"/>
            <w:vAlign w:val="center"/>
          </w:tcPr>
          <w:p w:rsidR="00422FD6" w:rsidRPr="00230768" w:rsidRDefault="00422FD6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768">
              <w:t>95</w:t>
            </w:r>
          </w:p>
        </w:tc>
        <w:tc>
          <w:tcPr>
            <w:tcW w:w="236" w:type="dxa"/>
            <w:vAlign w:val="center"/>
          </w:tcPr>
          <w:p w:rsidR="00422FD6" w:rsidRPr="006D3F22" w:rsidRDefault="00422FD6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422FD6" w:rsidRPr="006D3F22" w:rsidTr="00412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22FD6" w:rsidRPr="007F31AA" w:rsidRDefault="00422FD6" w:rsidP="00BB2FBD"/>
        </w:tc>
        <w:tc>
          <w:tcPr>
            <w:tcW w:w="0" w:type="auto"/>
          </w:tcPr>
          <w:p w:rsidR="00422FD6" w:rsidRPr="00422FD6" w:rsidRDefault="00422FD6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  <w:vAlign w:val="center"/>
          </w:tcPr>
          <w:p w:rsidR="00422FD6" w:rsidRPr="00230768" w:rsidRDefault="00422FD6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768">
              <w:t>49</w:t>
            </w:r>
          </w:p>
        </w:tc>
        <w:tc>
          <w:tcPr>
            <w:tcW w:w="0" w:type="auto"/>
            <w:vAlign w:val="center"/>
          </w:tcPr>
          <w:p w:rsidR="00422FD6" w:rsidRPr="00230768" w:rsidRDefault="00422FD6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768">
              <w:t>49</w:t>
            </w:r>
          </w:p>
        </w:tc>
        <w:tc>
          <w:tcPr>
            <w:tcW w:w="236" w:type="dxa"/>
            <w:vAlign w:val="center"/>
          </w:tcPr>
          <w:p w:rsidR="00422FD6" w:rsidRPr="006D3F22" w:rsidRDefault="00422FD6" w:rsidP="00BB2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422FD6" w:rsidRPr="006D3F22" w:rsidTr="004125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22FD6" w:rsidRPr="007F31AA" w:rsidRDefault="00422FD6" w:rsidP="00BB2FBD"/>
        </w:tc>
        <w:tc>
          <w:tcPr>
            <w:tcW w:w="0" w:type="auto"/>
          </w:tcPr>
          <w:p w:rsidR="00422FD6" w:rsidRPr="00422FD6" w:rsidRDefault="00422FD6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0" w:type="auto"/>
            <w:vAlign w:val="center"/>
          </w:tcPr>
          <w:p w:rsidR="00422FD6" w:rsidRPr="00230768" w:rsidRDefault="00422FD6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768">
              <w:t>49</w:t>
            </w:r>
          </w:p>
        </w:tc>
        <w:tc>
          <w:tcPr>
            <w:tcW w:w="0" w:type="auto"/>
            <w:vAlign w:val="center"/>
          </w:tcPr>
          <w:p w:rsidR="00422FD6" w:rsidRPr="00230768" w:rsidRDefault="00422FD6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768">
              <w:t>49</w:t>
            </w:r>
          </w:p>
        </w:tc>
        <w:tc>
          <w:tcPr>
            <w:tcW w:w="236" w:type="dxa"/>
            <w:vAlign w:val="center"/>
          </w:tcPr>
          <w:p w:rsidR="00422FD6" w:rsidRPr="006D3F22" w:rsidRDefault="00422FD6" w:rsidP="00BB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</w:tbl>
    <w:p w:rsidR="00422FD6" w:rsidRDefault="00422FD6" w:rsidP="00BB2FBD"/>
    <w:p w:rsidR="006655A3" w:rsidRPr="00422FD6" w:rsidRDefault="00422FD6" w:rsidP="00BB2FBD">
      <w:r>
        <w:br w:type="page"/>
      </w:r>
    </w:p>
    <w:p w:rsidR="00D33CE2" w:rsidRPr="00EA044D" w:rsidRDefault="00422FD6" w:rsidP="00BB2FBD">
      <w:r>
        <w:lastRenderedPageBreak/>
        <w:tab/>
        <w:t xml:space="preserve">Ниже представлен </w:t>
      </w:r>
      <w:r>
        <w:rPr>
          <w:lang w:val="en-US"/>
        </w:rPr>
        <w:t>roofline</w:t>
      </w:r>
      <w:r w:rsidRPr="00422FD6">
        <w:t>-</w:t>
      </w:r>
      <w:r>
        <w:t xml:space="preserve">график версии </w:t>
      </w:r>
      <w:r>
        <w:rPr>
          <w:lang w:val="en-US"/>
        </w:rPr>
        <w:t>V</w:t>
      </w:r>
      <w:r>
        <w:t xml:space="preserve">8 для архитектуры </w:t>
      </w:r>
      <w:r>
        <w:rPr>
          <w:lang w:val="en-US"/>
        </w:rPr>
        <w:t>KNL</w:t>
      </w:r>
      <w:r w:rsidRPr="00422FD6">
        <w:t>-</w:t>
      </w:r>
      <w:r>
        <w:rPr>
          <w:lang w:val="en-US"/>
        </w:rPr>
        <w:t>AVX</w:t>
      </w:r>
      <w:r w:rsidRPr="00422FD6">
        <w:t>-512+</w:t>
      </w:r>
      <w:r>
        <w:rPr>
          <w:lang w:val="en-US"/>
        </w:rPr>
        <w:t>ZMM</w:t>
      </w:r>
      <w:r w:rsidR="00EA044D" w:rsidRPr="00EA044D">
        <w:t>.</w:t>
      </w:r>
    </w:p>
    <w:p w:rsidR="00422FD6" w:rsidRPr="00422FD6" w:rsidRDefault="000277E7" w:rsidP="007F606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32805" cy="2618740"/>
            <wp:effectExtent l="0" t="0" r="0" b="0"/>
            <wp:docPr id="13" name="Рисунок 1" descr="rof_knl_avx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f_knl_avx5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FD6" w:rsidRDefault="00422FD6" w:rsidP="00BB2FBD">
      <w:pPr>
        <w:rPr>
          <w:color w:val="000000"/>
          <w:lang w:val="nb-NO"/>
        </w:rPr>
      </w:pPr>
      <w:r>
        <w:t>Рис</w:t>
      </w:r>
      <w:r w:rsidRPr="00422FD6">
        <w:rPr>
          <w:lang w:val="nb-NO"/>
        </w:rPr>
        <w:t>. 1</w:t>
      </w:r>
      <w:r>
        <w:rPr>
          <w:lang w:val="nb-NO"/>
        </w:rPr>
        <w:t>3</w:t>
      </w:r>
      <w:r w:rsidRPr="00422FD6">
        <w:rPr>
          <w:lang w:val="nb-NO"/>
        </w:rPr>
        <w:t xml:space="preserve">. roofline-model </w:t>
      </w:r>
      <w:r>
        <w:rPr>
          <w:color w:val="000000"/>
        </w:rPr>
        <w:t>для</w:t>
      </w:r>
      <w:r w:rsidRPr="00422FD6">
        <w:rPr>
          <w:color w:val="000000"/>
          <w:lang w:val="nb-NO"/>
        </w:rPr>
        <w:t xml:space="preserve"> SKL-AVX-512+ZM</w:t>
      </w:r>
      <w:r>
        <w:rPr>
          <w:color w:val="000000"/>
          <w:lang w:val="nb-NO"/>
        </w:rPr>
        <w:t>M</w:t>
      </w:r>
    </w:p>
    <w:p w:rsidR="00422FD6" w:rsidRPr="00422FD6" w:rsidRDefault="00422FD6" w:rsidP="00BB2FBD">
      <w:pPr>
        <w:rPr>
          <w:lang w:val="nb-NO"/>
        </w:rPr>
      </w:pPr>
      <w:r>
        <w:rPr>
          <w:lang w:val="nb-NO"/>
        </w:rPr>
        <w:br w:type="page"/>
      </w:r>
    </w:p>
    <w:p w:rsidR="00937831" w:rsidRPr="008A4405" w:rsidRDefault="00937831" w:rsidP="007F6063">
      <w:pPr>
        <w:pStyle w:val="1"/>
        <w:numPr>
          <w:ilvl w:val="0"/>
          <w:numId w:val="0"/>
        </w:numPr>
        <w:ind w:left="720"/>
      </w:pPr>
      <w:bookmarkStart w:id="26" w:name="_Toc523774505"/>
      <w:r w:rsidRPr="008A4405">
        <w:lastRenderedPageBreak/>
        <w:t>Заключение</w:t>
      </w:r>
      <w:bookmarkEnd w:id="26"/>
    </w:p>
    <w:p w:rsidR="00CD504A" w:rsidRDefault="00CD504A" w:rsidP="00BB2FBD">
      <w:r>
        <w:t xml:space="preserve">Была разработана начальная версия алгоритма, вычисляющего справедливую цену опциона по формуле 5. Было </w:t>
      </w:r>
      <w:r w:rsidR="00C32DD0">
        <w:t>разработано</w:t>
      </w:r>
      <w:r>
        <w:t xml:space="preserve"> 8 различных модификаций базовой версии, каждая из которых давала значительное ускорение.</w:t>
      </w:r>
      <w:r w:rsidR="00152250" w:rsidRPr="00152250">
        <w:t xml:space="preserve"> </w:t>
      </w:r>
      <w:r w:rsidR="00152250">
        <w:t>Наибольшее ускорение было получено в последней параллельной версии алгоритма – время работы программы уменьшилось в 175 раз.</w:t>
      </w:r>
      <w:r w:rsidR="009C7E31">
        <w:t xml:space="preserve"> </w:t>
      </w:r>
    </w:p>
    <w:p w:rsidR="00EA044D" w:rsidRPr="000277E7" w:rsidRDefault="00EA044D" w:rsidP="00BB2FBD">
      <w:r>
        <w:t xml:space="preserve">Алгоритмы были запущены на различных кластерах, были собраны результаты работы версий и проведён их анализ с использованиям информации из файлов с отчётами об оптимизации и файлов, содержащих дизассемблер. Алгоритмы также анализировались с помощью </w:t>
      </w:r>
      <w:proofErr w:type="spellStart"/>
      <w:r w:rsidRPr="00EA044D">
        <w:t>Intel</w:t>
      </w:r>
      <w:proofErr w:type="spellEnd"/>
      <w:r w:rsidRPr="00EA044D">
        <w:t> </w:t>
      </w:r>
      <w:proofErr w:type="spellStart"/>
      <w:r w:rsidRPr="00EA044D">
        <w:t>VTune</w:t>
      </w:r>
      <w:proofErr w:type="spellEnd"/>
      <w:r w:rsidRPr="00EA044D">
        <w:t> </w:t>
      </w:r>
      <w:proofErr w:type="spellStart"/>
      <w:r w:rsidRPr="00EA044D">
        <w:t>Performance</w:t>
      </w:r>
      <w:proofErr w:type="spellEnd"/>
      <w:r w:rsidRPr="00EA044D">
        <w:t xml:space="preserve"> </w:t>
      </w:r>
      <w:proofErr w:type="spellStart"/>
      <w:r w:rsidRPr="00EA044D">
        <w:t>Analyzer</w:t>
      </w:r>
      <w:proofErr w:type="spellEnd"/>
      <w:r w:rsidRPr="000277E7">
        <w:t>.</w:t>
      </w:r>
    </w:p>
    <w:p w:rsidR="00CD504A" w:rsidRDefault="00CD504A" w:rsidP="00BB2FBD">
      <w:r>
        <w:t xml:space="preserve">Из-за большого объёма однообразных действий возникла потребность в автоматизации работы программного комплекса. Для решения проблемы </w:t>
      </w:r>
      <w:r w:rsidR="00EA044D">
        <w:t>были написаны скрипты, выполняющие рутинные действия</w:t>
      </w:r>
      <w:r w:rsidR="00711D58">
        <w:t>.</w:t>
      </w:r>
    </w:p>
    <w:p w:rsidR="00711D58" w:rsidRDefault="00711D58" w:rsidP="00BB2FBD">
      <w:r>
        <w:t>Полученное ускорение в работе алгоритмов показывает важность техники программирования и необходимости добиться максимальной оптимизации рабочего кода в тех задачах, где важна скорость получения точного результата.</w:t>
      </w:r>
    </w:p>
    <w:p w:rsidR="00711D58" w:rsidRPr="00435BF7" w:rsidRDefault="00711D58" w:rsidP="00BB2FBD">
      <w:r>
        <w:br w:type="page"/>
      </w:r>
    </w:p>
    <w:p w:rsidR="00937831" w:rsidRPr="008A4405" w:rsidRDefault="00937831" w:rsidP="006C0D40">
      <w:pPr>
        <w:pStyle w:val="1"/>
        <w:numPr>
          <w:ilvl w:val="0"/>
          <w:numId w:val="0"/>
        </w:numPr>
        <w:ind w:left="720"/>
      </w:pPr>
      <w:bookmarkStart w:id="27" w:name="_Toc523774506"/>
      <w:r w:rsidRPr="008A4405">
        <w:lastRenderedPageBreak/>
        <w:t>Литература</w:t>
      </w:r>
      <w:bookmarkEnd w:id="27"/>
    </w:p>
    <w:p w:rsidR="008A4405" w:rsidRPr="006655A3" w:rsidRDefault="008A4405" w:rsidP="00BB2FBD">
      <w:pPr>
        <w:rPr>
          <w:lang w:val="en-US"/>
        </w:rPr>
      </w:pPr>
    </w:p>
    <w:p w:rsidR="005F4588" w:rsidRPr="00FF0D85" w:rsidRDefault="0098212A" w:rsidP="00505208">
      <w:pPr>
        <w:pStyle w:val="af1"/>
        <w:numPr>
          <w:ilvl w:val="0"/>
          <w:numId w:val="9"/>
        </w:numPr>
        <w:ind w:left="284" w:hanging="284"/>
        <w:jc w:val="left"/>
        <w:rPr>
          <w:rStyle w:val="spelling-content-entity"/>
          <w:lang w:val="en-US"/>
        </w:rPr>
      </w:pPr>
      <w:bookmarkStart w:id="28" w:name="_Ref503281727"/>
      <w:r>
        <w:rPr>
          <w:shd w:val="clear" w:color="auto" w:fill="FFFFFF"/>
          <w:lang w:val="en-US"/>
        </w:rPr>
        <w:t>Black F., Scholes M. The pricing of options and corporate liabilities // Journal of political economy – 1973 – </w:t>
      </w:r>
      <w:r>
        <w:rPr>
          <w:shd w:val="clear" w:color="auto" w:fill="FFFFFF"/>
        </w:rPr>
        <w:t>Т</w:t>
      </w:r>
      <w:r>
        <w:rPr>
          <w:shd w:val="clear" w:color="auto" w:fill="FFFFFF"/>
          <w:lang w:val="en-US"/>
        </w:rPr>
        <w:t>. 81 – №. 3 – </w:t>
      </w:r>
      <w:r>
        <w:rPr>
          <w:shd w:val="clear" w:color="auto" w:fill="FFFFFF"/>
        </w:rPr>
        <w:t>С</w:t>
      </w:r>
      <w:r>
        <w:rPr>
          <w:shd w:val="clear" w:color="auto" w:fill="FFFFFF"/>
          <w:lang w:val="en-US"/>
        </w:rPr>
        <w:t xml:space="preserve">. 637–654. </w:t>
      </w:r>
      <w:r w:rsidR="005F4588" w:rsidRPr="004D7832">
        <w:rPr>
          <w:rStyle w:val="spelling-content-entity"/>
          <w:color w:val="0070C0"/>
          <w:u w:val="single"/>
          <w:lang w:val="en-US"/>
        </w:rPr>
        <w:t>https://www.cs.princeton.edu/courses/archive/fall09/cos323/papers/black_scholes73.pdf</w:t>
      </w:r>
      <w:bookmarkEnd w:id="28"/>
    </w:p>
    <w:p w:rsidR="00711D58" w:rsidRDefault="00C17C47" w:rsidP="00505208">
      <w:pPr>
        <w:pStyle w:val="af1"/>
        <w:numPr>
          <w:ilvl w:val="0"/>
          <w:numId w:val="9"/>
        </w:numPr>
        <w:ind w:left="284" w:hanging="284"/>
        <w:jc w:val="left"/>
      </w:pPr>
      <w:bookmarkStart w:id="29" w:name="_Ref503282239"/>
      <w:r w:rsidRPr="00C17C47">
        <w:rPr>
          <w:rStyle w:val="spelling-content-entity"/>
          <w:color w:val="000000"/>
          <w:szCs w:val="17"/>
        </w:rPr>
        <w:t>Оптимизация расчетов на примере задачи вычисления справедливой цены опциона Европейского ти</w:t>
      </w:r>
      <w:r>
        <w:rPr>
          <w:rStyle w:val="spelling-content-entity"/>
          <w:color w:val="000000"/>
          <w:szCs w:val="17"/>
        </w:rPr>
        <w:t xml:space="preserve">па. </w:t>
      </w:r>
      <w:hyperlink r:id="rId22" w:history="1">
        <w:r w:rsidRPr="00930E9A">
          <w:rPr>
            <w:rStyle w:val="ad"/>
          </w:rPr>
          <w:t>https://www.intuit.ru/studies/courses/14004/1095/lecture/22917</w:t>
        </w:r>
      </w:hyperlink>
      <w:bookmarkEnd w:id="29"/>
    </w:p>
    <w:p w:rsidR="00C17C47" w:rsidRDefault="00C17C47" w:rsidP="00505208">
      <w:pPr>
        <w:pStyle w:val="af1"/>
        <w:numPr>
          <w:ilvl w:val="0"/>
          <w:numId w:val="9"/>
        </w:numPr>
        <w:ind w:left="284" w:hanging="284"/>
        <w:jc w:val="left"/>
      </w:pPr>
      <w:r>
        <w:t xml:space="preserve">Справедливая стоимость опциона. </w:t>
      </w:r>
      <w:hyperlink r:id="rId23" w:history="1">
        <w:r w:rsidRPr="00930E9A">
          <w:rPr>
            <w:rStyle w:val="ad"/>
          </w:rPr>
          <w:t>https://utmagazine.ru/posts/17075-spravedlivaya-stoimost-opciona</w:t>
        </w:r>
      </w:hyperlink>
    </w:p>
    <w:p w:rsidR="00C17C47" w:rsidRDefault="00C17C47" w:rsidP="00505208">
      <w:pPr>
        <w:pStyle w:val="af1"/>
        <w:numPr>
          <w:ilvl w:val="0"/>
          <w:numId w:val="9"/>
        </w:numPr>
        <w:ind w:left="284" w:hanging="284"/>
        <w:jc w:val="left"/>
      </w:pPr>
      <w:bookmarkStart w:id="30" w:name="_Ref503281807"/>
      <w:r>
        <w:t>Модель Блэка-Шоулза</w:t>
      </w:r>
      <w:r w:rsidR="00040FAD" w:rsidRPr="00040FAD">
        <w:t xml:space="preserve"> </w:t>
      </w:r>
      <w:hyperlink r:id="rId24" w:history="1">
        <w:r w:rsidRPr="00930E9A">
          <w:rPr>
            <w:rStyle w:val="ad"/>
          </w:rPr>
          <w:t>https://en.wikipedia.org/wiki/Black–Scholes_model</w:t>
        </w:r>
      </w:hyperlink>
      <w:bookmarkEnd w:id="30"/>
    </w:p>
    <w:p w:rsidR="00C17C47" w:rsidRDefault="00C17C47" w:rsidP="00505208">
      <w:pPr>
        <w:pStyle w:val="af1"/>
        <w:numPr>
          <w:ilvl w:val="0"/>
          <w:numId w:val="9"/>
        </w:numPr>
        <w:ind w:left="284" w:hanging="284"/>
        <w:jc w:val="left"/>
      </w:pPr>
      <w:bookmarkStart w:id="31" w:name="_Ref503282303"/>
      <w:r>
        <w:t xml:space="preserve">Модели финансового рынка и их особенности </w:t>
      </w:r>
      <w:hyperlink r:id="rId25" w:history="1">
        <w:r w:rsidRPr="00930E9A">
          <w:rPr>
            <w:rStyle w:val="ad"/>
          </w:rPr>
          <w:t>https://studopedia.su/10_149780_modeli-finansovogo-rinka-i-ih-osobennosti.html</w:t>
        </w:r>
      </w:hyperlink>
      <w:bookmarkEnd w:id="31"/>
    </w:p>
    <w:p w:rsidR="00C17C47" w:rsidRPr="00906EAD" w:rsidRDefault="00C17C47" w:rsidP="00505208">
      <w:pPr>
        <w:pStyle w:val="af1"/>
        <w:numPr>
          <w:ilvl w:val="0"/>
          <w:numId w:val="9"/>
        </w:numPr>
        <w:ind w:left="284" w:hanging="284"/>
        <w:jc w:val="left"/>
        <w:rPr>
          <w:rStyle w:val="ad"/>
          <w:color w:val="auto"/>
          <w:u w:val="none"/>
        </w:rPr>
      </w:pPr>
      <w:r>
        <w:t xml:space="preserve">Документация </w:t>
      </w:r>
      <w:r>
        <w:rPr>
          <w:lang w:val="en-US"/>
        </w:rPr>
        <w:t>MKL</w:t>
      </w:r>
      <w:hyperlink r:id="rId26" w:history="1">
        <w:r w:rsidRPr="00930E9A">
          <w:rPr>
            <w:rStyle w:val="ad"/>
          </w:rPr>
          <w:t>http://old.parallel.ru/ftp/libs/mkl/mklman52.pdf</w:t>
        </w:r>
      </w:hyperlink>
    </w:p>
    <w:p w:rsidR="00906EAD" w:rsidRDefault="00906EAD" w:rsidP="00505208">
      <w:pPr>
        <w:pStyle w:val="af1"/>
        <w:numPr>
          <w:ilvl w:val="0"/>
          <w:numId w:val="9"/>
        </w:numPr>
        <w:ind w:left="284" w:hanging="284"/>
        <w:jc w:val="left"/>
      </w:pPr>
      <w:r w:rsidRPr="00906EAD">
        <w:t>Оценка и оптимизация производительности вычислений на многоядерных системах</w:t>
      </w:r>
      <w:r>
        <w:t xml:space="preserve"> </w:t>
      </w:r>
      <w:hyperlink r:id="rId27" w:history="1">
        <w:r w:rsidRPr="00750ED3">
          <w:rPr>
            <w:rStyle w:val="ad"/>
          </w:rPr>
          <w:t>https://habr.com/company/intel/blog/277407/</w:t>
        </w:r>
      </w:hyperlink>
    </w:p>
    <w:p w:rsidR="0049273A" w:rsidRDefault="0049273A" w:rsidP="00505208">
      <w:pPr>
        <w:pStyle w:val="af1"/>
        <w:numPr>
          <w:ilvl w:val="0"/>
          <w:numId w:val="9"/>
        </w:numPr>
        <w:ind w:left="284" w:hanging="284"/>
        <w:jc w:val="left"/>
        <w:rPr>
          <w:lang w:val="en-US"/>
        </w:rPr>
      </w:pPr>
      <w:r>
        <w:rPr>
          <w:lang w:val="en-US"/>
        </w:rPr>
        <w:t xml:space="preserve">Knights Landing (KNL) </w:t>
      </w:r>
      <w:r w:rsidR="00B37207">
        <w:fldChar w:fldCharType="begin"/>
      </w:r>
      <w:r w:rsidR="00B37207" w:rsidRPr="00832146">
        <w:rPr>
          <w:lang w:val="en-US"/>
          <w:rPrChange w:id="32" w:author="alex" w:date="2018-09-03T18:30:00Z">
            <w:rPr/>
          </w:rPrChange>
        </w:rPr>
        <w:instrText>HYPERLINK "https://www.hotchips.org/wp-content/uploads/hc_archives/hc27/HC27.25-Tuesday-Epub/HC27.25.70-Processors-Epub/HC27.25.710-Knights-Landing-Sodani-Intel.pdf"</w:instrText>
      </w:r>
      <w:r w:rsidR="00B37207">
        <w:fldChar w:fldCharType="separate"/>
      </w:r>
      <w:r w:rsidRPr="00750ED3">
        <w:rPr>
          <w:rStyle w:val="ad"/>
          <w:lang w:val="en-US"/>
        </w:rPr>
        <w:t>https://www.hotchips.org/wp-content/uploads/hc_archives/hc27/HC27.25-Tuesday-Epub/HC27.25.70-Processors-Epub/HC27.25.710-Knights-Landing-Sodani-Intel.pdf</w:t>
      </w:r>
      <w:r w:rsidR="00B37207">
        <w:fldChar w:fldCharType="end"/>
      </w:r>
    </w:p>
    <w:p w:rsidR="0049273A" w:rsidRPr="0049273A" w:rsidRDefault="0049273A" w:rsidP="00BB2FBD">
      <w:pPr>
        <w:pStyle w:val="af1"/>
        <w:rPr>
          <w:lang w:val="en-US"/>
        </w:rPr>
      </w:pPr>
    </w:p>
    <w:p w:rsidR="008A4405" w:rsidRPr="0049273A" w:rsidRDefault="008A4405" w:rsidP="00BB2FBD">
      <w:pPr>
        <w:rPr>
          <w:lang w:val="en-US"/>
        </w:rPr>
      </w:pPr>
      <w:r w:rsidRPr="0049273A">
        <w:rPr>
          <w:lang w:val="en-US"/>
        </w:rPr>
        <w:br w:type="page"/>
      </w:r>
    </w:p>
    <w:p w:rsidR="00C158AA" w:rsidRPr="006655A3" w:rsidRDefault="008A4405" w:rsidP="006C0D40">
      <w:pPr>
        <w:pStyle w:val="1"/>
        <w:numPr>
          <w:ilvl w:val="0"/>
          <w:numId w:val="0"/>
        </w:numPr>
        <w:ind w:left="720"/>
      </w:pPr>
      <w:bookmarkStart w:id="33" w:name="_Toc523774507"/>
      <w:r w:rsidRPr="008A4405">
        <w:lastRenderedPageBreak/>
        <w:t>Приложение</w:t>
      </w:r>
      <w:r w:rsidR="00EA7D75">
        <w:t xml:space="preserve"> А. Фрагменты программного кода</w:t>
      </w:r>
      <w:r w:rsidR="006655A3">
        <w:t xml:space="preserve"> основного проекта</w:t>
      </w:r>
      <w:bookmarkEnd w:id="33"/>
    </w:p>
    <w:p w:rsidR="004D7832" w:rsidRPr="000B5BAF" w:rsidRDefault="004D7832" w:rsidP="006C0D40">
      <w:pPr>
        <w:pStyle w:val="CODECONSOLAS"/>
        <w:rPr>
          <w:lang w:val="ru-RU"/>
        </w:rPr>
      </w:pPr>
      <w:proofErr w:type="gramStart"/>
      <w:r w:rsidRPr="0098212A">
        <w:t>void</w:t>
      </w:r>
      <w:proofErr w:type="gramEnd"/>
      <w:r w:rsidRPr="000B5BAF">
        <w:rPr>
          <w:lang w:val="ru-RU"/>
        </w:rPr>
        <w:t xml:space="preserve"> _</w:t>
      </w:r>
      <w:r w:rsidRPr="0098212A">
        <w:t>V</w:t>
      </w:r>
      <w:r w:rsidRPr="000B5BAF">
        <w:rPr>
          <w:lang w:val="ru-RU"/>
        </w:rPr>
        <w:t>8(</w:t>
      </w:r>
      <w:r w:rsidRPr="0098212A">
        <w:t>float</w:t>
      </w:r>
      <w:r w:rsidRPr="000B5BAF">
        <w:rPr>
          <w:lang w:val="ru-RU"/>
        </w:rPr>
        <w:t xml:space="preserve"> *</w:t>
      </w:r>
      <w:proofErr w:type="spellStart"/>
      <w:r w:rsidRPr="0098212A">
        <w:t>pT</w:t>
      </w:r>
      <w:proofErr w:type="spellEnd"/>
      <w:r w:rsidRPr="000B5BAF">
        <w:rPr>
          <w:lang w:val="ru-RU"/>
        </w:rPr>
        <w:t xml:space="preserve">, </w:t>
      </w:r>
      <w:r w:rsidRPr="0098212A">
        <w:t>float</w:t>
      </w:r>
      <w:r w:rsidRPr="000B5BAF">
        <w:rPr>
          <w:lang w:val="ru-RU"/>
        </w:rPr>
        <w:t xml:space="preserve"> *</w:t>
      </w:r>
      <w:proofErr w:type="spellStart"/>
      <w:r w:rsidRPr="0098212A">
        <w:t>pK</w:t>
      </w:r>
      <w:proofErr w:type="spellEnd"/>
      <w:r w:rsidRPr="000B5BAF">
        <w:rPr>
          <w:lang w:val="ru-RU"/>
        </w:rPr>
        <w:t xml:space="preserve">, </w:t>
      </w:r>
      <w:r w:rsidRPr="0098212A">
        <w:t>float</w:t>
      </w:r>
      <w:r w:rsidRPr="000B5BAF">
        <w:rPr>
          <w:lang w:val="ru-RU"/>
        </w:rPr>
        <w:t xml:space="preserve"> *</w:t>
      </w:r>
      <w:proofErr w:type="spellStart"/>
      <w:r w:rsidRPr="0098212A">
        <w:t>pS</w:t>
      </w:r>
      <w:proofErr w:type="spellEnd"/>
      <w:r w:rsidRPr="000B5BAF">
        <w:rPr>
          <w:lang w:val="ru-RU"/>
        </w:rPr>
        <w:t xml:space="preserve">0, </w:t>
      </w:r>
      <w:r w:rsidRPr="0098212A">
        <w:t>float</w:t>
      </w:r>
      <w:r w:rsidRPr="000B5BAF">
        <w:rPr>
          <w:lang w:val="ru-RU"/>
        </w:rPr>
        <w:t xml:space="preserve"> *</w:t>
      </w:r>
      <w:proofErr w:type="spellStart"/>
      <w:r w:rsidRPr="0098212A">
        <w:t>pC</w:t>
      </w:r>
      <w:proofErr w:type="spellEnd"/>
      <w:r w:rsidRPr="000B5BAF">
        <w:rPr>
          <w:lang w:val="ru-RU"/>
        </w:rPr>
        <w:t>)</w:t>
      </w:r>
    </w:p>
    <w:p w:rsidR="004D7832" w:rsidRPr="00C63A23" w:rsidRDefault="004D7832" w:rsidP="006C0D40">
      <w:pPr>
        <w:pStyle w:val="CODECONSOLAS"/>
        <w:rPr>
          <w:lang w:val="ru-RU"/>
        </w:rPr>
      </w:pPr>
      <w:r w:rsidRPr="00C63A23">
        <w:rPr>
          <w:lang w:val="ru-RU"/>
        </w:rPr>
        <w:t>{#</w:t>
      </w:r>
      <w:r w:rsidRPr="00E332EA">
        <w:t>pragma</w:t>
      </w:r>
      <w:r w:rsidRPr="00C63A23">
        <w:rPr>
          <w:lang w:val="ru-RU"/>
        </w:rPr>
        <w:t xml:space="preserve"> </w:t>
      </w:r>
      <w:proofErr w:type="spellStart"/>
      <w:r w:rsidRPr="00E332EA">
        <w:t>simd</w:t>
      </w:r>
      <w:proofErr w:type="spellEnd"/>
      <w:r w:rsidRPr="00C63A23">
        <w:rPr>
          <w:lang w:val="ru-RU"/>
        </w:rPr>
        <w:t xml:space="preserve"> </w:t>
      </w:r>
    </w:p>
    <w:p w:rsidR="004D7832" w:rsidRPr="00C63A23" w:rsidRDefault="004D7832" w:rsidP="006C0D40">
      <w:pPr>
        <w:pStyle w:val="CODECONSOLAS"/>
        <w:rPr>
          <w:lang w:val="ru-RU"/>
        </w:rPr>
      </w:pPr>
      <w:r w:rsidRPr="00C63A23">
        <w:rPr>
          <w:lang w:val="ru-RU"/>
        </w:rPr>
        <w:t>#</w:t>
      </w:r>
      <w:r w:rsidRPr="00E332EA">
        <w:t>pragma</w:t>
      </w:r>
      <w:r w:rsidRPr="00C63A23">
        <w:rPr>
          <w:lang w:val="ru-RU"/>
        </w:rPr>
        <w:t xml:space="preserve"> </w:t>
      </w:r>
      <w:r w:rsidRPr="00E332EA">
        <w:t>vector</w:t>
      </w:r>
      <w:r w:rsidRPr="00C63A23">
        <w:rPr>
          <w:lang w:val="ru-RU"/>
        </w:rPr>
        <w:t xml:space="preserve"> </w:t>
      </w:r>
      <w:proofErr w:type="spellStart"/>
      <w:r w:rsidRPr="00E332EA">
        <w:t>nontemporal</w:t>
      </w:r>
      <w:proofErr w:type="spellEnd"/>
    </w:p>
    <w:p w:rsidR="004D7832" w:rsidRPr="00C63A23" w:rsidRDefault="004D7832" w:rsidP="006C0D40">
      <w:pPr>
        <w:pStyle w:val="CODECONSOLAS"/>
        <w:rPr>
          <w:lang w:val="ru-RU"/>
        </w:rPr>
      </w:pPr>
      <w:r w:rsidRPr="00C63A23">
        <w:rPr>
          <w:lang w:val="ru-RU"/>
        </w:rPr>
        <w:t>#</w:t>
      </w:r>
      <w:r w:rsidRPr="00866033">
        <w:rPr>
          <w:lang w:val="nb-NO"/>
        </w:rPr>
        <w:t>pragma</w:t>
      </w:r>
      <w:r w:rsidRPr="00C63A23">
        <w:rPr>
          <w:lang w:val="ru-RU"/>
        </w:rPr>
        <w:t xml:space="preserve"> </w:t>
      </w:r>
      <w:r w:rsidRPr="00866033">
        <w:rPr>
          <w:lang w:val="nb-NO"/>
        </w:rPr>
        <w:t>omp</w:t>
      </w:r>
      <w:r w:rsidRPr="00C63A23">
        <w:rPr>
          <w:lang w:val="ru-RU"/>
        </w:rPr>
        <w:t xml:space="preserve"> </w:t>
      </w:r>
      <w:r w:rsidRPr="00866033">
        <w:rPr>
          <w:lang w:val="nb-NO"/>
        </w:rPr>
        <w:t>parallel</w:t>
      </w:r>
      <w:r w:rsidRPr="00C63A23">
        <w:rPr>
          <w:lang w:val="ru-RU"/>
        </w:rPr>
        <w:t xml:space="preserve"> </w:t>
      </w:r>
      <w:r w:rsidRPr="00866033">
        <w:rPr>
          <w:lang w:val="nb-NO"/>
        </w:rPr>
        <w:t>for</w:t>
      </w:r>
      <w:r w:rsidRPr="00C63A23">
        <w:rPr>
          <w:lang w:val="ru-RU"/>
        </w:rPr>
        <w:t xml:space="preserve"> </w:t>
      </w:r>
      <w:proofErr w:type="gramStart"/>
      <w:r w:rsidRPr="00866033">
        <w:rPr>
          <w:lang w:val="nb-NO"/>
        </w:rPr>
        <w:t>private</w:t>
      </w:r>
      <w:r w:rsidRPr="00C63A23">
        <w:rPr>
          <w:lang w:val="ru-RU"/>
        </w:rPr>
        <w:t>(</w:t>
      </w:r>
      <w:proofErr w:type="gramEnd"/>
      <w:r w:rsidRPr="00866033">
        <w:rPr>
          <w:lang w:val="nb-NO"/>
        </w:rPr>
        <w:t>d</w:t>
      </w:r>
      <w:r w:rsidRPr="00C63A23">
        <w:rPr>
          <w:lang w:val="ru-RU"/>
        </w:rPr>
        <w:t xml:space="preserve">1, </w:t>
      </w:r>
      <w:r w:rsidRPr="00866033">
        <w:rPr>
          <w:lang w:val="nb-NO"/>
        </w:rPr>
        <w:t>d</w:t>
      </w:r>
      <w:r w:rsidRPr="00C63A23">
        <w:rPr>
          <w:lang w:val="ru-RU"/>
        </w:rPr>
        <w:t xml:space="preserve">2, </w:t>
      </w:r>
      <w:r w:rsidRPr="00866033">
        <w:rPr>
          <w:lang w:val="nb-NO"/>
        </w:rPr>
        <w:t>erf</w:t>
      </w:r>
      <w:r w:rsidRPr="00C63A23">
        <w:rPr>
          <w:lang w:val="ru-RU"/>
        </w:rPr>
        <w:t xml:space="preserve">1, </w:t>
      </w:r>
      <w:r w:rsidRPr="00866033">
        <w:rPr>
          <w:lang w:val="nb-NO"/>
        </w:rPr>
        <w:t>erf</w:t>
      </w:r>
      <w:r w:rsidRPr="00C63A23">
        <w:rPr>
          <w:lang w:val="ru-RU"/>
        </w:rPr>
        <w:t>2)</w:t>
      </w:r>
    </w:p>
    <w:p w:rsidR="004D7832" w:rsidRPr="00C24023" w:rsidRDefault="004D7832" w:rsidP="006C0D40">
      <w:pPr>
        <w:pStyle w:val="CODECONSOLAS"/>
      </w:pPr>
      <w:r w:rsidRPr="00C63A23">
        <w:rPr>
          <w:lang w:val="ru-RU"/>
        </w:rPr>
        <w:tab/>
      </w:r>
      <w:proofErr w:type="gramStart"/>
      <w:r w:rsidRPr="0098212A">
        <w:t>for</w:t>
      </w:r>
      <w:proofErr w:type="gramEnd"/>
      <w:r w:rsidRPr="00C24023">
        <w:t xml:space="preserve"> (</w:t>
      </w:r>
      <w:proofErr w:type="spellStart"/>
      <w:r w:rsidRPr="0098212A">
        <w:t>i</w:t>
      </w:r>
      <w:proofErr w:type="spellEnd"/>
      <w:r w:rsidRPr="00C24023">
        <w:t xml:space="preserve"> = 0; </w:t>
      </w:r>
      <w:proofErr w:type="spellStart"/>
      <w:r w:rsidRPr="0098212A">
        <w:t>i</w:t>
      </w:r>
      <w:proofErr w:type="spellEnd"/>
      <w:r w:rsidRPr="00C24023">
        <w:t xml:space="preserve"> &lt; </w:t>
      </w:r>
      <w:r w:rsidRPr="0098212A">
        <w:t>N</w:t>
      </w:r>
      <w:r w:rsidRPr="00C24023">
        <w:t xml:space="preserve">; </w:t>
      </w:r>
      <w:proofErr w:type="spellStart"/>
      <w:r w:rsidRPr="0098212A">
        <w:t>i</w:t>
      </w:r>
      <w:proofErr w:type="spellEnd"/>
      <w:r w:rsidRPr="00C24023">
        <w:t>++)</w:t>
      </w:r>
    </w:p>
    <w:p w:rsidR="004D7832" w:rsidRPr="00C24023" w:rsidRDefault="004D7832" w:rsidP="006C0D40">
      <w:pPr>
        <w:pStyle w:val="CODECONSOLAS"/>
      </w:pPr>
      <w:r w:rsidRPr="00C24023">
        <w:tab/>
        <w:t>{</w:t>
      </w:r>
    </w:p>
    <w:p w:rsidR="004D7832" w:rsidRPr="000277E7" w:rsidRDefault="004D7832" w:rsidP="006C0D40">
      <w:pPr>
        <w:pStyle w:val="CODECONSOLAS"/>
      </w:pPr>
      <w:r w:rsidRPr="00C24023">
        <w:tab/>
      </w:r>
      <w:r w:rsidRPr="00C24023">
        <w:tab/>
      </w:r>
      <w:r w:rsidRPr="0098212A">
        <w:t>d</w:t>
      </w:r>
      <w:r w:rsidRPr="000277E7">
        <w:t>1 = (</w:t>
      </w:r>
      <w:proofErr w:type="spellStart"/>
      <w:proofErr w:type="gramStart"/>
      <w:r w:rsidRPr="0098212A">
        <w:t>logf</w:t>
      </w:r>
      <w:proofErr w:type="spellEnd"/>
      <w:r w:rsidRPr="000277E7">
        <w:t>(</w:t>
      </w:r>
      <w:proofErr w:type="gramEnd"/>
      <w:r w:rsidRPr="0098212A">
        <w:t>pS</w:t>
      </w:r>
      <w:r w:rsidRPr="000277E7">
        <w:t>0[</w:t>
      </w:r>
      <w:proofErr w:type="spellStart"/>
      <w:r w:rsidRPr="0098212A">
        <w:t>i</w:t>
      </w:r>
      <w:proofErr w:type="spellEnd"/>
      <w:r w:rsidRPr="000277E7">
        <w:t xml:space="preserve">] / </w:t>
      </w:r>
      <w:proofErr w:type="spellStart"/>
      <w:r w:rsidRPr="0098212A">
        <w:t>pK</w:t>
      </w:r>
      <w:proofErr w:type="spellEnd"/>
      <w:r w:rsidRPr="000277E7">
        <w:t>[</w:t>
      </w:r>
      <w:proofErr w:type="spellStart"/>
      <w:r w:rsidRPr="0098212A">
        <w:t>i</w:t>
      </w:r>
      <w:proofErr w:type="spellEnd"/>
      <w:r w:rsidRPr="000277E7">
        <w:t>]) + (</w:t>
      </w:r>
      <w:r w:rsidRPr="0098212A">
        <w:t>r</w:t>
      </w:r>
      <w:r w:rsidRPr="000277E7">
        <w:t xml:space="preserve"> + </w:t>
      </w:r>
      <w:r w:rsidRPr="0098212A">
        <w:t>sig</w:t>
      </w:r>
      <w:r w:rsidRPr="000277E7">
        <w:t xml:space="preserve"> * </w:t>
      </w:r>
      <w:r w:rsidRPr="0098212A">
        <w:t>sig</w:t>
      </w:r>
      <w:r w:rsidRPr="000277E7">
        <w:t xml:space="preserve"> * 0.5</w:t>
      </w:r>
      <w:r w:rsidRPr="0098212A">
        <w:t>f</w:t>
      </w:r>
      <w:r w:rsidRPr="000277E7">
        <w:t>) *</w:t>
      </w:r>
    </w:p>
    <w:p w:rsidR="004D7832" w:rsidRPr="000277E7" w:rsidRDefault="004D7832" w:rsidP="006C0D40">
      <w:pPr>
        <w:pStyle w:val="CODECONSOLAS"/>
      </w:pPr>
      <w:r w:rsidRPr="000277E7">
        <w:tab/>
      </w:r>
      <w:r w:rsidRPr="000277E7">
        <w:tab/>
      </w:r>
      <w:r w:rsidRPr="000277E7">
        <w:tab/>
      </w:r>
      <w:proofErr w:type="spellStart"/>
      <w:proofErr w:type="gramStart"/>
      <w:r w:rsidRPr="0098212A">
        <w:t>pT</w:t>
      </w:r>
      <w:proofErr w:type="spellEnd"/>
      <w:r w:rsidRPr="000277E7">
        <w:t>[</w:t>
      </w:r>
      <w:proofErr w:type="spellStart"/>
      <w:proofErr w:type="gramEnd"/>
      <w:r w:rsidRPr="0098212A">
        <w:t>i</w:t>
      </w:r>
      <w:proofErr w:type="spellEnd"/>
      <w:r w:rsidRPr="000277E7">
        <w:t>]) / (</w:t>
      </w:r>
      <w:r w:rsidRPr="0098212A">
        <w:t>sig</w:t>
      </w:r>
      <w:r w:rsidRPr="000277E7">
        <w:t xml:space="preserve"> * </w:t>
      </w:r>
      <w:proofErr w:type="spellStart"/>
      <w:r w:rsidRPr="0098212A">
        <w:t>sqrtf</w:t>
      </w:r>
      <w:proofErr w:type="spellEnd"/>
      <w:r w:rsidRPr="000277E7">
        <w:t>(</w:t>
      </w:r>
      <w:proofErr w:type="spellStart"/>
      <w:r w:rsidRPr="0098212A">
        <w:t>pT</w:t>
      </w:r>
      <w:proofErr w:type="spellEnd"/>
      <w:r w:rsidRPr="000277E7">
        <w:t>[</w:t>
      </w:r>
      <w:proofErr w:type="spellStart"/>
      <w:r w:rsidRPr="0098212A">
        <w:t>i</w:t>
      </w:r>
      <w:proofErr w:type="spellEnd"/>
      <w:r w:rsidRPr="000277E7">
        <w:t>]));</w:t>
      </w:r>
    </w:p>
    <w:p w:rsidR="004D7832" w:rsidRPr="000277E7" w:rsidRDefault="004D7832" w:rsidP="006C0D40">
      <w:pPr>
        <w:pStyle w:val="CODECONSOLAS"/>
      </w:pPr>
      <w:r w:rsidRPr="000277E7">
        <w:tab/>
      </w:r>
      <w:r w:rsidRPr="000277E7">
        <w:tab/>
      </w:r>
      <w:r w:rsidRPr="0098212A">
        <w:t>d</w:t>
      </w:r>
      <w:r w:rsidRPr="000277E7">
        <w:t>2 = (</w:t>
      </w:r>
      <w:proofErr w:type="spellStart"/>
      <w:proofErr w:type="gramStart"/>
      <w:r w:rsidRPr="0098212A">
        <w:t>logf</w:t>
      </w:r>
      <w:proofErr w:type="spellEnd"/>
      <w:r w:rsidRPr="000277E7">
        <w:t>(</w:t>
      </w:r>
      <w:proofErr w:type="gramEnd"/>
      <w:r w:rsidRPr="0098212A">
        <w:t>pS</w:t>
      </w:r>
      <w:r w:rsidRPr="000277E7">
        <w:t>0[</w:t>
      </w:r>
      <w:proofErr w:type="spellStart"/>
      <w:r w:rsidRPr="0098212A">
        <w:t>i</w:t>
      </w:r>
      <w:proofErr w:type="spellEnd"/>
      <w:r w:rsidRPr="000277E7">
        <w:t xml:space="preserve">] / </w:t>
      </w:r>
      <w:proofErr w:type="spellStart"/>
      <w:r w:rsidRPr="0098212A">
        <w:t>pK</w:t>
      </w:r>
      <w:proofErr w:type="spellEnd"/>
      <w:r w:rsidRPr="000277E7">
        <w:t>[</w:t>
      </w:r>
      <w:proofErr w:type="spellStart"/>
      <w:r w:rsidRPr="0098212A">
        <w:t>i</w:t>
      </w:r>
      <w:proofErr w:type="spellEnd"/>
      <w:r w:rsidRPr="000277E7">
        <w:t>]) + (</w:t>
      </w:r>
      <w:r w:rsidRPr="0098212A">
        <w:t>r</w:t>
      </w:r>
      <w:r w:rsidRPr="000277E7">
        <w:t xml:space="preserve"> - </w:t>
      </w:r>
      <w:r w:rsidRPr="0098212A">
        <w:t>sig</w:t>
      </w:r>
      <w:r w:rsidRPr="000277E7">
        <w:t xml:space="preserve"> * </w:t>
      </w:r>
      <w:r w:rsidRPr="0098212A">
        <w:t>sig</w:t>
      </w:r>
      <w:r w:rsidRPr="000277E7">
        <w:t xml:space="preserve"> * 0.5</w:t>
      </w:r>
      <w:r w:rsidRPr="0098212A">
        <w:t>f</w:t>
      </w:r>
      <w:r w:rsidRPr="000277E7">
        <w:t>) *</w:t>
      </w:r>
    </w:p>
    <w:p w:rsidR="004D7832" w:rsidRPr="000277E7" w:rsidRDefault="004D7832" w:rsidP="006C0D40">
      <w:pPr>
        <w:pStyle w:val="CODECONSOLAS"/>
      </w:pPr>
      <w:r w:rsidRPr="000277E7">
        <w:tab/>
      </w:r>
      <w:r w:rsidRPr="000277E7">
        <w:tab/>
      </w:r>
      <w:r w:rsidRPr="000277E7">
        <w:tab/>
      </w:r>
      <w:proofErr w:type="spellStart"/>
      <w:proofErr w:type="gramStart"/>
      <w:r w:rsidRPr="0098212A">
        <w:t>pT</w:t>
      </w:r>
      <w:proofErr w:type="spellEnd"/>
      <w:r w:rsidRPr="000277E7">
        <w:t>[</w:t>
      </w:r>
      <w:proofErr w:type="spellStart"/>
      <w:proofErr w:type="gramEnd"/>
      <w:r w:rsidRPr="0098212A">
        <w:t>i</w:t>
      </w:r>
      <w:proofErr w:type="spellEnd"/>
      <w:r w:rsidRPr="000277E7">
        <w:t>]) / (</w:t>
      </w:r>
      <w:r w:rsidRPr="0098212A">
        <w:t>sig</w:t>
      </w:r>
      <w:r w:rsidRPr="000277E7">
        <w:t xml:space="preserve"> * </w:t>
      </w:r>
      <w:proofErr w:type="spellStart"/>
      <w:r w:rsidRPr="0098212A">
        <w:t>sqrtf</w:t>
      </w:r>
      <w:proofErr w:type="spellEnd"/>
      <w:r w:rsidRPr="000277E7">
        <w:t>(</w:t>
      </w:r>
      <w:proofErr w:type="spellStart"/>
      <w:r w:rsidRPr="0098212A">
        <w:t>pT</w:t>
      </w:r>
      <w:proofErr w:type="spellEnd"/>
      <w:r w:rsidRPr="000277E7">
        <w:t>[</w:t>
      </w:r>
      <w:proofErr w:type="spellStart"/>
      <w:r w:rsidRPr="0098212A">
        <w:t>i</w:t>
      </w:r>
      <w:proofErr w:type="spellEnd"/>
      <w:r w:rsidRPr="000277E7">
        <w:t>]));</w:t>
      </w:r>
    </w:p>
    <w:p w:rsidR="004D7832" w:rsidRPr="000277E7" w:rsidRDefault="004D7832" w:rsidP="006C0D40">
      <w:pPr>
        <w:pStyle w:val="CODECONSOLAS"/>
      </w:pPr>
    </w:p>
    <w:p w:rsidR="004D7832" w:rsidRPr="000277E7" w:rsidRDefault="004D7832" w:rsidP="006C0D40">
      <w:pPr>
        <w:pStyle w:val="CODECONSOLAS"/>
      </w:pPr>
      <w:r w:rsidRPr="000277E7">
        <w:tab/>
      </w:r>
      <w:r w:rsidRPr="000277E7">
        <w:tab/>
      </w:r>
      <w:r w:rsidRPr="0098212A">
        <w:t>erf</w:t>
      </w:r>
      <w:r w:rsidRPr="000277E7">
        <w:t>1 = 0.5</w:t>
      </w:r>
      <w:r w:rsidRPr="0098212A">
        <w:t>f</w:t>
      </w:r>
      <w:r w:rsidRPr="000277E7">
        <w:t xml:space="preserve"> + 0.5</w:t>
      </w:r>
      <w:r w:rsidRPr="0098212A">
        <w:t>f</w:t>
      </w:r>
      <w:r w:rsidRPr="000277E7">
        <w:t xml:space="preserve"> * </w:t>
      </w:r>
      <w:proofErr w:type="spellStart"/>
      <w:proofErr w:type="gramStart"/>
      <w:r w:rsidRPr="0098212A">
        <w:t>erff</w:t>
      </w:r>
      <w:proofErr w:type="spellEnd"/>
      <w:r w:rsidRPr="000277E7">
        <w:t>(</w:t>
      </w:r>
      <w:proofErr w:type="gramEnd"/>
      <w:r w:rsidRPr="0098212A">
        <w:t>d</w:t>
      </w:r>
      <w:r w:rsidRPr="000277E7">
        <w:t xml:space="preserve">1 / </w:t>
      </w:r>
      <w:proofErr w:type="spellStart"/>
      <w:r w:rsidRPr="0098212A">
        <w:t>sqrtf</w:t>
      </w:r>
      <w:proofErr w:type="spellEnd"/>
      <w:r w:rsidRPr="000277E7">
        <w:t>(2.0</w:t>
      </w:r>
      <w:r w:rsidRPr="0098212A">
        <w:t>f</w:t>
      </w:r>
      <w:r w:rsidRPr="000277E7">
        <w:t>));</w:t>
      </w:r>
    </w:p>
    <w:p w:rsidR="004D7832" w:rsidRPr="000277E7" w:rsidRDefault="004D7832" w:rsidP="006C0D40">
      <w:pPr>
        <w:pStyle w:val="CODECONSOLAS"/>
      </w:pPr>
      <w:r w:rsidRPr="000277E7">
        <w:tab/>
      </w:r>
      <w:r w:rsidRPr="000277E7">
        <w:tab/>
      </w:r>
      <w:r w:rsidRPr="0098212A">
        <w:t>erf</w:t>
      </w:r>
      <w:r w:rsidRPr="000277E7">
        <w:t>2 = 0.5</w:t>
      </w:r>
      <w:r w:rsidRPr="0098212A">
        <w:t>f</w:t>
      </w:r>
      <w:r w:rsidRPr="000277E7">
        <w:t xml:space="preserve"> + 0.5</w:t>
      </w:r>
      <w:r w:rsidRPr="0098212A">
        <w:t>f</w:t>
      </w:r>
      <w:r w:rsidRPr="000277E7">
        <w:t xml:space="preserve"> * </w:t>
      </w:r>
      <w:proofErr w:type="spellStart"/>
      <w:proofErr w:type="gramStart"/>
      <w:r w:rsidRPr="0098212A">
        <w:t>erff</w:t>
      </w:r>
      <w:proofErr w:type="spellEnd"/>
      <w:r w:rsidRPr="000277E7">
        <w:t>(</w:t>
      </w:r>
      <w:proofErr w:type="gramEnd"/>
      <w:r w:rsidRPr="0098212A">
        <w:t>d</w:t>
      </w:r>
      <w:r w:rsidRPr="000277E7">
        <w:t xml:space="preserve">2 / </w:t>
      </w:r>
      <w:proofErr w:type="spellStart"/>
      <w:r w:rsidRPr="0098212A">
        <w:t>sqrtf</w:t>
      </w:r>
      <w:proofErr w:type="spellEnd"/>
      <w:r w:rsidRPr="000277E7">
        <w:t>(2.0</w:t>
      </w:r>
      <w:r w:rsidRPr="0098212A">
        <w:t>f</w:t>
      </w:r>
      <w:r w:rsidRPr="000277E7">
        <w:t>));</w:t>
      </w:r>
    </w:p>
    <w:p w:rsidR="004D7832" w:rsidRPr="000277E7" w:rsidRDefault="004D7832" w:rsidP="006C0D40">
      <w:pPr>
        <w:pStyle w:val="CODECONSOLAS"/>
      </w:pPr>
    </w:p>
    <w:p w:rsidR="004D7832" w:rsidRPr="000277E7" w:rsidRDefault="004D7832" w:rsidP="006C0D40">
      <w:pPr>
        <w:pStyle w:val="CODECONSOLAS"/>
      </w:pPr>
      <w:r w:rsidRPr="000277E7">
        <w:tab/>
      </w:r>
      <w:r w:rsidRPr="000277E7">
        <w:tab/>
      </w:r>
      <w:proofErr w:type="spellStart"/>
      <w:proofErr w:type="gramStart"/>
      <w:r w:rsidRPr="0098212A">
        <w:t>pC</w:t>
      </w:r>
      <w:proofErr w:type="spellEnd"/>
      <w:r w:rsidRPr="000277E7">
        <w:t>[</w:t>
      </w:r>
      <w:proofErr w:type="spellStart"/>
      <w:proofErr w:type="gramEnd"/>
      <w:r w:rsidRPr="0098212A">
        <w:t>i</w:t>
      </w:r>
      <w:proofErr w:type="spellEnd"/>
      <w:r w:rsidRPr="000277E7">
        <w:t xml:space="preserve">] = </w:t>
      </w:r>
      <w:r w:rsidRPr="0098212A">
        <w:t>pS</w:t>
      </w:r>
      <w:r w:rsidRPr="000277E7">
        <w:t>0[</w:t>
      </w:r>
      <w:proofErr w:type="spellStart"/>
      <w:r w:rsidRPr="0098212A">
        <w:t>i</w:t>
      </w:r>
      <w:proofErr w:type="spellEnd"/>
      <w:r w:rsidRPr="000277E7">
        <w:t xml:space="preserve">] * </w:t>
      </w:r>
      <w:r w:rsidRPr="0098212A">
        <w:t>erf</w:t>
      </w:r>
      <w:r w:rsidRPr="000277E7">
        <w:t xml:space="preserve">1 - </w:t>
      </w:r>
      <w:proofErr w:type="spellStart"/>
      <w:r w:rsidRPr="0098212A">
        <w:t>pK</w:t>
      </w:r>
      <w:proofErr w:type="spellEnd"/>
      <w:r w:rsidRPr="000277E7">
        <w:t>[</w:t>
      </w:r>
      <w:proofErr w:type="spellStart"/>
      <w:r w:rsidRPr="0098212A">
        <w:t>i</w:t>
      </w:r>
      <w:proofErr w:type="spellEnd"/>
      <w:r w:rsidRPr="000277E7">
        <w:t xml:space="preserve">] * </w:t>
      </w:r>
      <w:proofErr w:type="spellStart"/>
      <w:r w:rsidRPr="0098212A">
        <w:t>expf</w:t>
      </w:r>
      <w:proofErr w:type="spellEnd"/>
      <w:r w:rsidRPr="000277E7">
        <w:t>((-1.0</w:t>
      </w:r>
      <w:r w:rsidRPr="0098212A">
        <w:t>f</w:t>
      </w:r>
      <w:r w:rsidRPr="000277E7">
        <w:t xml:space="preserve">) * </w:t>
      </w:r>
      <w:r w:rsidRPr="0098212A">
        <w:t>r</w:t>
      </w:r>
      <w:r w:rsidRPr="000277E7">
        <w:t xml:space="preserve"> * </w:t>
      </w:r>
      <w:proofErr w:type="spellStart"/>
      <w:r w:rsidRPr="0098212A">
        <w:t>pT</w:t>
      </w:r>
      <w:proofErr w:type="spellEnd"/>
      <w:r w:rsidRPr="000277E7">
        <w:t>[</w:t>
      </w:r>
      <w:proofErr w:type="spellStart"/>
      <w:r w:rsidRPr="0098212A">
        <w:t>i</w:t>
      </w:r>
      <w:proofErr w:type="spellEnd"/>
      <w:r w:rsidRPr="000277E7">
        <w:t xml:space="preserve">]) * </w:t>
      </w:r>
      <w:r w:rsidRPr="0098212A">
        <w:t>erf</w:t>
      </w:r>
      <w:r w:rsidRPr="000277E7">
        <w:t>2;</w:t>
      </w:r>
    </w:p>
    <w:p w:rsidR="004D7832" w:rsidRPr="006D3746" w:rsidRDefault="004D7832" w:rsidP="006C0D40">
      <w:pPr>
        <w:pStyle w:val="CODECONSOLAS"/>
        <w:rPr>
          <w:lang w:val="fr-FR"/>
        </w:rPr>
      </w:pPr>
      <w:r w:rsidRPr="000277E7">
        <w:tab/>
      </w:r>
      <w:r w:rsidRPr="006D3746">
        <w:rPr>
          <w:lang w:val="fr-FR"/>
        </w:rPr>
        <w:t>}</w:t>
      </w:r>
    </w:p>
    <w:p w:rsidR="004D7832" w:rsidRPr="006D3746" w:rsidRDefault="004D7832" w:rsidP="006C0D40">
      <w:pPr>
        <w:pStyle w:val="CODECONSOLAS"/>
        <w:rPr>
          <w:lang w:val="fr-FR"/>
        </w:rPr>
      </w:pPr>
      <w:r w:rsidRPr="006D3746">
        <w:rPr>
          <w:lang w:val="fr-FR"/>
        </w:rPr>
        <w:t>}</w:t>
      </w:r>
    </w:p>
    <w:p w:rsidR="004D7832" w:rsidRPr="006D3746" w:rsidRDefault="004D7832" w:rsidP="006C0D40">
      <w:pPr>
        <w:pStyle w:val="CODECONSOLAS"/>
        <w:rPr>
          <w:lang w:val="fr-FR"/>
        </w:rPr>
      </w:pPr>
      <w:r w:rsidRPr="004D7832">
        <w:rPr>
          <w:lang w:val="fr-FR"/>
        </w:rPr>
        <w:t>int</w:t>
      </w:r>
      <w:r w:rsidRPr="006D3746">
        <w:rPr>
          <w:lang w:val="fr-FR"/>
        </w:rPr>
        <w:t xml:space="preserve"> </w:t>
      </w:r>
      <w:r w:rsidRPr="004D7832">
        <w:rPr>
          <w:lang w:val="fr-FR"/>
        </w:rPr>
        <w:t>main</w:t>
      </w:r>
      <w:r w:rsidRPr="006D3746">
        <w:rPr>
          <w:lang w:val="fr-FR"/>
        </w:rPr>
        <w:t>(</w:t>
      </w:r>
      <w:r w:rsidRPr="004D7832">
        <w:rPr>
          <w:lang w:val="fr-FR"/>
        </w:rPr>
        <w:t>int</w:t>
      </w:r>
      <w:r w:rsidRPr="006D3746">
        <w:rPr>
          <w:lang w:val="fr-FR"/>
        </w:rPr>
        <w:t xml:space="preserve"> </w:t>
      </w:r>
      <w:r w:rsidRPr="004D7832">
        <w:rPr>
          <w:lang w:val="fr-FR"/>
        </w:rPr>
        <w:t>argc</w:t>
      </w:r>
      <w:r w:rsidRPr="006D3746">
        <w:rPr>
          <w:lang w:val="fr-FR"/>
        </w:rPr>
        <w:t xml:space="preserve">, </w:t>
      </w:r>
      <w:r w:rsidRPr="004D7832">
        <w:rPr>
          <w:lang w:val="fr-FR"/>
        </w:rPr>
        <w:t>char</w:t>
      </w:r>
      <w:r w:rsidRPr="006D3746">
        <w:rPr>
          <w:lang w:val="fr-FR"/>
        </w:rPr>
        <w:t xml:space="preserve"> *</w:t>
      </w:r>
      <w:r w:rsidRPr="004D7832">
        <w:rPr>
          <w:lang w:val="fr-FR"/>
        </w:rPr>
        <w:t>argv</w:t>
      </w:r>
      <w:r w:rsidRPr="006D3746">
        <w:rPr>
          <w:lang w:val="fr-FR"/>
        </w:rPr>
        <w:t>[])</w:t>
      </w:r>
    </w:p>
    <w:p w:rsidR="004D7832" w:rsidRPr="006D3746" w:rsidRDefault="004D7832" w:rsidP="006C0D40">
      <w:pPr>
        <w:pStyle w:val="CODECONSOLAS"/>
        <w:rPr>
          <w:lang w:val="fr-FR"/>
        </w:rPr>
      </w:pPr>
      <w:r w:rsidRPr="006D3746">
        <w:rPr>
          <w:lang w:val="fr-FR"/>
        </w:rPr>
        <w:t>{</w:t>
      </w:r>
    </w:p>
    <w:p w:rsidR="004D7832" w:rsidRPr="006D3746" w:rsidRDefault="004D7832" w:rsidP="006C0D40">
      <w:pPr>
        <w:pStyle w:val="CODECONSOLAS"/>
        <w:rPr>
          <w:lang w:val="fr-FR"/>
        </w:rPr>
      </w:pPr>
      <w:r w:rsidRPr="006D3746">
        <w:rPr>
          <w:lang w:val="fr-FR"/>
        </w:rPr>
        <w:tab/>
      </w:r>
      <w:r w:rsidRPr="004D7832">
        <w:rPr>
          <w:lang w:val="fr-FR"/>
        </w:rPr>
        <w:t>version</w:t>
      </w:r>
      <w:r w:rsidRPr="006D3746">
        <w:rPr>
          <w:lang w:val="fr-FR"/>
        </w:rPr>
        <w:tab/>
        <w:t xml:space="preserve">= </w:t>
      </w:r>
      <w:r w:rsidRPr="004D7832">
        <w:rPr>
          <w:lang w:val="fr-FR"/>
        </w:rPr>
        <w:t>atoi</w:t>
      </w:r>
      <w:r w:rsidRPr="006D3746">
        <w:rPr>
          <w:lang w:val="fr-FR"/>
        </w:rPr>
        <w:t>(</w:t>
      </w:r>
      <w:r w:rsidRPr="004D7832">
        <w:rPr>
          <w:lang w:val="fr-FR"/>
        </w:rPr>
        <w:t>argv</w:t>
      </w:r>
      <w:r w:rsidRPr="006D3746">
        <w:rPr>
          <w:lang w:val="fr-FR"/>
        </w:rPr>
        <w:t>[1]);</w:t>
      </w:r>
    </w:p>
    <w:p w:rsidR="004D7832" w:rsidRPr="006D3746" w:rsidRDefault="004D7832" w:rsidP="006C0D40">
      <w:pPr>
        <w:pStyle w:val="CODECONSOLAS"/>
      </w:pPr>
      <w:r w:rsidRPr="006D3746">
        <w:rPr>
          <w:lang w:val="fr-FR"/>
        </w:rPr>
        <w:tab/>
      </w:r>
      <w:r w:rsidRPr="004D7832">
        <w:t>N</w:t>
      </w:r>
      <w:r w:rsidRPr="006D3746">
        <w:t xml:space="preserve">= </w:t>
      </w:r>
      <w:proofErr w:type="spellStart"/>
      <w:proofErr w:type="gramStart"/>
      <w:r w:rsidRPr="004D7832">
        <w:t>atoi</w:t>
      </w:r>
      <w:proofErr w:type="spellEnd"/>
      <w:r w:rsidRPr="006D3746">
        <w:t>(</w:t>
      </w:r>
      <w:proofErr w:type="spellStart"/>
      <w:proofErr w:type="gramEnd"/>
      <w:r w:rsidRPr="004D7832">
        <w:t>argv</w:t>
      </w:r>
      <w:proofErr w:type="spellEnd"/>
      <w:r w:rsidRPr="006D3746">
        <w:t>[2]);</w:t>
      </w:r>
    </w:p>
    <w:p w:rsidR="004D7832" w:rsidRPr="006D3746" w:rsidRDefault="004D7832" w:rsidP="006C0D40">
      <w:pPr>
        <w:pStyle w:val="CODECONSOLAS"/>
      </w:pPr>
      <w:r w:rsidRPr="006D3746">
        <w:tab/>
      </w:r>
      <w:proofErr w:type="spellStart"/>
      <w:r w:rsidRPr="004D7832">
        <w:t>num</w:t>
      </w:r>
      <w:r w:rsidRPr="006D3746">
        <w:t>_</w:t>
      </w:r>
      <w:r w:rsidRPr="004D7832">
        <w:t>Threads</w:t>
      </w:r>
      <w:proofErr w:type="spellEnd"/>
      <w:r w:rsidRPr="006D3746">
        <w:t xml:space="preserve"> </w:t>
      </w:r>
      <w:proofErr w:type="gramStart"/>
      <w:r w:rsidRPr="006D3746">
        <w:t xml:space="preserve">=  </w:t>
      </w:r>
      <w:proofErr w:type="spellStart"/>
      <w:r w:rsidRPr="004D7832">
        <w:t>atoi</w:t>
      </w:r>
      <w:proofErr w:type="spellEnd"/>
      <w:proofErr w:type="gramEnd"/>
      <w:r w:rsidRPr="006D3746">
        <w:t>(</w:t>
      </w:r>
      <w:proofErr w:type="spellStart"/>
      <w:r w:rsidRPr="004D7832">
        <w:t>argv</w:t>
      </w:r>
      <w:proofErr w:type="spellEnd"/>
      <w:r w:rsidRPr="006D3746">
        <w:t>[3]);</w:t>
      </w:r>
    </w:p>
    <w:p w:rsidR="004D7832" w:rsidRPr="006D3746" w:rsidRDefault="004D7832" w:rsidP="006C0D40">
      <w:pPr>
        <w:pStyle w:val="CODECONSOLAS"/>
      </w:pPr>
      <w:r w:rsidRPr="006D3746">
        <w:tab/>
      </w:r>
      <w:proofErr w:type="gramStart"/>
      <w:r w:rsidRPr="004D7832">
        <w:t>float</w:t>
      </w:r>
      <w:proofErr w:type="gramEnd"/>
      <w:r w:rsidRPr="006D3746">
        <w:t xml:space="preserve">* </w:t>
      </w:r>
      <w:proofErr w:type="spellStart"/>
      <w:r w:rsidRPr="004D7832">
        <w:t>pT</w:t>
      </w:r>
      <w:proofErr w:type="spellEnd"/>
      <w:r w:rsidRPr="006D3746">
        <w:t xml:space="preserve"> = </w:t>
      </w:r>
      <w:r w:rsidRPr="004D7832">
        <w:t>new</w:t>
      </w:r>
      <w:r w:rsidRPr="006D3746">
        <w:t xml:space="preserve"> </w:t>
      </w:r>
      <w:r w:rsidRPr="004D7832">
        <w:t>float</w:t>
      </w:r>
      <w:r w:rsidRPr="006D3746">
        <w:t xml:space="preserve">[4 * </w:t>
      </w:r>
      <w:r w:rsidRPr="004D7832">
        <w:t>N</w:t>
      </w:r>
      <w:r w:rsidRPr="006D3746">
        <w:t>];</w:t>
      </w:r>
    </w:p>
    <w:p w:rsidR="004D7832" w:rsidRPr="004D7832" w:rsidRDefault="004D7832" w:rsidP="006C0D40">
      <w:pPr>
        <w:pStyle w:val="CODECONSOLAS"/>
      </w:pPr>
      <w:r w:rsidRPr="006D3746">
        <w:tab/>
      </w:r>
      <w:proofErr w:type="gramStart"/>
      <w:r w:rsidRPr="004D7832">
        <w:t>float</w:t>
      </w:r>
      <w:proofErr w:type="gramEnd"/>
      <w:r w:rsidRPr="004D7832">
        <w:t xml:space="preserve">* </w:t>
      </w:r>
      <w:proofErr w:type="spellStart"/>
      <w:r w:rsidRPr="004D7832">
        <w:t>pK</w:t>
      </w:r>
      <w:proofErr w:type="spellEnd"/>
      <w:r w:rsidRPr="004D7832">
        <w:t xml:space="preserve"> = </w:t>
      </w:r>
      <w:proofErr w:type="spellStart"/>
      <w:r w:rsidRPr="004D7832">
        <w:t>pT</w:t>
      </w:r>
      <w:proofErr w:type="spellEnd"/>
      <w:r w:rsidRPr="004D7832">
        <w:t xml:space="preserve"> + N;</w:t>
      </w:r>
    </w:p>
    <w:p w:rsidR="004D7832" w:rsidRPr="004D7832" w:rsidRDefault="004D7832" w:rsidP="006C0D40">
      <w:pPr>
        <w:pStyle w:val="CODECONSOLAS"/>
      </w:pPr>
      <w:r w:rsidRPr="004D7832">
        <w:tab/>
      </w:r>
      <w:proofErr w:type="gramStart"/>
      <w:r w:rsidRPr="004D7832">
        <w:t>float</w:t>
      </w:r>
      <w:proofErr w:type="gramEnd"/>
      <w:r w:rsidRPr="004D7832">
        <w:t xml:space="preserve">* pS0= </w:t>
      </w:r>
      <w:proofErr w:type="spellStart"/>
      <w:r w:rsidRPr="004D7832">
        <w:t>pT</w:t>
      </w:r>
      <w:proofErr w:type="spellEnd"/>
      <w:r w:rsidRPr="004D7832">
        <w:t xml:space="preserve"> + 2 * N;</w:t>
      </w:r>
    </w:p>
    <w:p w:rsidR="004D7832" w:rsidRPr="004D7832" w:rsidRDefault="004D7832" w:rsidP="006C0D40">
      <w:pPr>
        <w:pStyle w:val="CODECONSOLAS"/>
      </w:pPr>
      <w:r w:rsidRPr="004D7832">
        <w:tab/>
      </w:r>
      <w:proofErr w:type="gramStart"/>
      <w:r w:rsidRPr="004D7832">
        <w:t>float</w:t>
      </w:r>
      <w:proofErr w:type="gramEnd"/>
      <w:r w:rsidRPr="004D7832">
        <w:t xml:space="preserve">* </w:t>
      </w:r>
      <w:proofErr w:type="spellStart"/>
      <w:r w:rsidRPr="004D7832">
        <w:t>pC</w:t>
      </w:r>
      <w:proofErr w:type="spellEnd"/>
      <w:r w:rsidRPr="004D7832">
        <w:t xml:space="preserve"> = </w:t>
      </w:r>
      <w:proofErr w:type="spellStart"/>
      <w:r w:rsidRPr="004D7832">
        <w:t>pT</w:t>
      </w:r>
      <w:proofErr w:type="spellEnd"/>
      <w:r w:rsidRPr="004D7832">
        <w:t xml:space="preserve"> + 3 * N;</w:t>
      </w:r>
    </w:p>
    <w:p w:rsidR="004D7832" w:rsidRPr="004D7832" w:rsidRDefault="004D7832" w:rsidP="006C0D40">
      <w:pPr>
        <w:pStyle w:val="CODECONSOLAS"/>
      </w:pPr>
    </w:p>
    <w:p w:rsidR="004D7832" w:rsidRPr="004D7832" w:rsidRDefault="004D7832" w:rsidP="006C0D40">
      <w:pPr>
        <w:pStyle w:val="CODECONSOLAS"/>
      </w:pPr>
      <w:r w:rsidRPr="004D7832">
        <w:tab/>
      </w:r>
      <w:proofErr w:type="gramStart"/>
      <w:r w:rsidRPr="004D7832">
        <w:t>for</w:t>
      </w:r>
      <w:proofErr w:type="gramEnd"/>
      <w:r w:rsidRPr="004D7832">
        <w:t xml:space="preserve"> (</w:t>
      </w:r>
      <w:proofErr w:type="spellStart"/>
      <w:r w:rsidRPr="004D7832">
        <w:t>int</w:t>
      </w:r>
      <w:proofErr w:type="spellEnd"/>
      <w:r w:rsidRPr="004D7832">
        <w:t xml:space="preserve"> </w:t>
      </w:r>
      <w:proofErr w:type="spellStart"/>
      <w:r w:rsidRPr="004D7832">
        <w:t>i</w:t>
      </w:r>
      <w:proofErr w:type="spellEnd"/>
      <w:r w:rsidRPr="004D7832">
        <w:t xml:space="preserve"> = 0; </w:t>
      </w:r>
      <w:proofErr w:type="spellStart"/>
      <w:r w:rsidRPr="004D7832">
        <w:t>i</w:t>
      </w:r>
      <w:proofErr w:type="spellEnd"/>
      <w:r w:rsidRPr="004D7832">
        <w:t xml:space="preserve"> &lt; N; </w:t>
      </w:r>
      <w:proofErr w:type="spellStart"/>
      <w:r w:rsidRPr="004D7832">
        <w:t>i</w:t>
      </w:r>
      <w:proofErr w:type="spellEnd"/>
      <w:r w:rsidRPr="004D7832">
        <w:t>++)</w:t>
      </w:r>
    </w:p>
    <w:p w:rsidR="004D7832" w:rsidRPr="004D7832" w:rsidRDefault="004D7832" w:rsidP="006C0D40">
      <w:pPr>
        <w:pStyle w:val="CODECONSOLAS"/>
      </w:pPr>
      <w:r w:rsidRPr="004D7832">
        <w:tab/>
        <w:t>{</w:t>
      </w:r>
    </w:p>
    <w:p w:rsidR="004D7832" w:rsidRPr="006D3746" w:rsidRDefault="004D7832" w:rsidP="006C0D40">
      <w:pPr>
        <w:pStyle w:val="CODECONSOLAS"/>
        <w:rPr>
          <w:lang w:val="pl-PL"/>
        </w:rPr>
      </w:pPr>
      <w:r w:rsidRPr="004D7832">
        <w:tab/>
      </w:r>
      <w:r w:rsidRPr="004D7832">
        <w:tab/>
      </w:r>
      <w:r w:rsidRPr="006D3746">
        <w:rPr>
          <w:lang w:val="pl-PL"/>
        </w:rPr>
        <w:t xml:space="preserve">pT[i] </w:t>
      </w:r>
      <w:r w:rsidRPr="006D3746">
        <w:rPr>
          <w:lang w:val="pl-PL"/>
        </w:rPr>
        <w:tab/>
        <w:t>= T;</w:t>
      </w:r>
    </w:p>
    <w:p w:rsidR="004D7832" w:rsidRPr="006D3746" w:rsidRDefault="004D7832" w:rsidP="006C0D40">
      <w:pPr>
        <w:pStyle w:val="CODECONSOLAS"/>
        <w:rPr>
          <w:lang w:val="pl-PL"/>
        </w:rPr>
      </w:pPr>
      <w:r w:rsidRPr="006D3746">
        <w:rPr>
          <w:lang w:val="pl-PL"/>
        </w:rPr>
        <w:tab/>
      </w:r>
      <w:r w:rsidRPr="006D3746">
        <w:rPr>
          <w:lang w:val="pl-PL"/>
        </w:rPr>
        <w:tab/>
        <w:t xml:space="preserve">pS0[i] </w:t>
      </w:r>
      <w:r w:rsidRPr="006D3746">
        <w:rPr>
          <w:lang w:val="pl-PL"/>
        </w:rPr>
        <w:tab/>
        <w:t>= S0;</w:t>
      </w:r>
    </w:p>
    <w:p w:rsidR="004D7832" w:rsidRPr="006D3746" w:rsidRDefault="004D7832" w:rsidP="006C0D40">
      <w:pPr>
        <w:pStyle w:val="CODECONSOLAS"/>
        <w:rPr>
          <w:lang w:val="pl-PL"/>
        </w:rPr>
      </w:pPr>
      <w:r w:rsidRPr="006D3746">
        <w:rPr>
          <w:lang w:val="pl-PL"/>
        </w:rPr>
        <w:tab/>
      </w:r>
      <w:r w:rsidRPr="006D3746">
        <w:rPr>
          <w:lang w:val="pl-PL"/>
        </w:rPr>
        <w:tab/>
        <w:t xml:space="preserve">pK[i] </w:t>
      </w:r>
      <w:r w:rsidRPr="006D3746">
        <w:rPr>
          <w:lang w:val="pl-PL"/>
        </w:rPr>
        <w:tab/>
        <w:t>= K;</w:t>
      </w:r>
    </w:p>
    <w:p w:rsidR="004D7832" w:rsidRPr="004D7832" w:rsidRDefault="004D7832" w:rsidP="006C0D40">
      <w:pPr>
        <w:pStyle w:val="CODECONSOLAS"/>
      </w:pPr>
      <w:r w:rsidRPr="006D3746">
        <w:rPr>
          <w:lang w:val="pl-PL"/>
        </w:rPr>
        <w:tab/>
      </w:r>
      <w:r w:rsidRPr="004D7832">
        <w:t>}</w:t>
      </w:r>
    </w:p>
    <w:p w:rsidR="004D7832" w:rsidRPr="004D7832" w:rsidRDefault="004D7832" w:rsidP="006C0D40">
      <w:pPr>
        <w:pStyle w:val="CODECONSOLAS"/>
      </w:pPr>
      <w:r w:rsidRPr="004D7832">
        <w:tab/>
      </w:r>
      <w:proofErr w:type="gramStart"/>
      <w:r w:rsidRPr="004D7832">
        <w:t>start</w:t>
      </w:r>
      <w:proofErr w:type="gramEnd"/>
      <w:r w:rsidRPr="004D7832">
        <w:t xml:space="preserve"> = </w:t>
      </w:r>
      <w:proofErr w:type="spellStart"/>
      <w:r w:rsidRPr="004D7832">
        <w:t>omp_get_wtime</w:t>
      </w:r>
      <w:proofErr w:type="spellEnd"/>
      <w:r w:rsidRPr="004D7832">
        <w:t>();</w:t>
      </w:r>
    </w:p>
    <w:p w:rsidR="004D7832" w:rsidRPr="004D7832" w:rsidRDefault="004D7832" w:rsidP="006C0D40">
      <w:pPr>
        <w:pStyle w:val="CODECONSOLAS"/>
      </w:pPr>
      <w:r w:rsidRPr="004D7832">
        <w:tab/>
      </w:r>
      <w:proofErr w:type="spellStart"/>
      <w:r w:rsidRPr="004D7832">
        <w:t>option_</w:t>
      </w:r>
      <w:proofErr w:type="gramStart"/>
      <w:r w:rsidRPr="004D7832">
        <w:t>array</w:t>
      </w:r>
      <w:proofErr w:type="spellEnd"/>
      <w:r w:rsidRPr="004D7832">
        <w:t>[</w:t>
      </w:r>
      <w:proofErr w:type="gramEnd"/>
      <w:r w:rsidRPr="004D7832">
        <w:t>version](</w:t>
      </w:r>
      <w:proofErr w:type="spellStart"/>
      <w:r w:rsidRPr="004D7832">
        <w:t>pT</w:t>
      </w:r>
      <w:proofErr w:type="spellEnd"/>
      <w:r w:rsidRPr="004D7832">
        <w:t xml:space="preserve">, </w:t>
      </w:r>
      <w:proofErr w:type="spellStart"/>
      <w:r w:rsidRPr="004D7832">
        <w:t>pK</w:t>
      </w:r>
      <w:proofErr w:type="spellEnd"/>
      <w:r w:rsidRPr="004D7832">
        <w:t xml:space="preserve">, pS0, </w:t>
      </w:r>
      <w:proofErr w:type="spellStart"/>
      <w:r w:rsidRPr="004D7832">
        <w:t>pC</w:t>
      </w:r>
      <w:proofErr w:type="spellEnd"/>
      <w:r w:rsidRPr="004D7832">
        <w:t>);</w:t>
      </w:r>
    </w:p>
    <w:p w:rsidR="004D7832" w:rsidRPr="004D7832" w:rsidRDefault="004D7832" w:rsidP="006C0D40">
      <w:pPr>
        <w:pStyle w:val="CODECONSOLAS"/>
      </w:pPr>
      <w:r w:rsidRPr="004D7832">
        <w:tab/>
      </w:r>
      <w:proofErr w:type="gramStart"/>
      <w:r w:rsidRPr="004D7832">
        <w:t>finish</w:t>
      </w:r>
      <w:proofErr w:type="gramEnd"/>
      <w:r w:rsidRPr="004D7832">
        <w:t xml:space="preserve"> </w:t>
      </w:r>
      <w:r w:rsidRPr="004D7832">
        <w:tab/>
        <w:t xml:space="preserve">= </w:t>
      </w:r>
      <w:proofErr w:type="spellStart"/>
      <w:r w:rsidRPr="004D7832">
        <w:t>omp_get_wtime</w:t>
      </w:r>
      <w:proofErr w:type="spellEnd"/>
      <w:r w:rsidRPr="004D7832">
        <w:t>();</w:t>
      </w:r>
    </w:p>
    <w:p w:rsidR="004D7832" w:rsidRPr="004D7832" w:rsidRDefault="004D7832" w:rsidP="006C0D40">
      <w:pPr>
        <w:pStyle w:val="CODECONSOLAS"/>
      </w:pPr>
      <w:r w:rsidRPr="004D7832">
        <w:tab/>
        <w:t xml:space="preserve">_time </w:t>
      </w:r>
      <w:r w:rsidRPr="004D7832">
        <w:tab/>
        <w:t>= finish - start;</w:t>
      </w:r>
    </w:p>
    <w:p w:rsidR="004D7832" w:rsidRPr="004D7832" w:rsidRDefault="004D7832" w:rsidP="006C0D40">
      <w:pPr>
        <w:pStyle w:val="CODECONSOLAS"/>
      </w:pPr>
      <w:r w:rsidRPr="004D7832">
        <w:tab/>
      </w:r>
      <w:proofErr w:type="spellStart"/>
      <w:r w:rsidRPr="004D7832">
        <w:t>std</w:t>
      </w:r>
      <w:proofErr w:type="spellEnd"/>
      <w:r w:rsidRPr="004D7832">
        <w:t>::</w:t>
      </w:r>
      <w:proofErr w:type="spellStart"/>
      <w:r w:rsidRPr="004D7832">
        <w:t>cout</w:t>
      </w:r>
      <w:proofErr w:type="spellEnd"/>
      <w:r w:rsidRPr="004D7832">
        <w:t xml:space="preserve"> &lt;&lt; _time &lt;&lt; </w:t>
      </w:r>
      <w:proofErr w:type="spellStart"/>
      <w:r w:rsidRPr="004D7832">
        <w:t>std</w:t>
      </w:r>
      <w:proofErr w:type="spellEnd"/>
      <w:r w:rsidRPr="004D7832">
        <w:t>::</w:t>
      </w:r>
      <w:proofErr w:type="spellStart"/>
      <w:r w:rsidRPr="004D7832">
        <w:t>endl</w:t>
      </w:r>
      <w:proofErr w:type="spellEnd"/>
      <w:r w:rsidRPr="004D7832">
        <w:t>;</w:t>
      </w:r>
    </w:p>
    <w:p w:rsidR="004D7832" w:rsidRPr="004D7832" w:rsidRDefault="004D7832" w:rsidP="006C0D40">
      <w:pPr>
        <w:pStyle w:val="CODECONSOLAS"/>
      </w:pPr>
      <w:r w:rsidRPr="004D7832">
        <w:tab/>
      </w:r>
      <w:proofErr w:type="spellStart"/>
      <w:r w:rsidRPr="004D7832">
        <w:t>std</w:t>
      </w:r>
      <w:proofErr w:type="spellEnd"/>
      <w:r w:rsidRPr="004D7832">
        <w:t>::</w:t>
      </w:r>
      <w:proofErr w:type="spellStart"/>
      <w:r w:rsidRPr="004D7832">
        <w:t>cout</w:t>
      </w:r>
      <w:proofErr w:type="spellEnd"/>
      <w:r w:rsidRPr="004D7832">
        <w:t xml:space="preserve"> &lt;&lt; </w:t>
      </w:r>
      <w:proofErr w:type="spellStart"/>
      <w:proofErr w:type="gramStart"/>
      <w:r w:rsidRPr="004D7832">
        <w:t>pC</w:t>
      </w:r>
      <w:proofErr w:type="spellEnd"/>
      <w:r w:rsidRPr="004D7832">
        <w:t>[</w:t>
      </w:r>
      <w:proofErr w:type="gramEnd"/>
      <w:r w:rsidRPr="004D7832">
        <w:t>1];</w:t>
      </w:r>
    </w:p>
    <w:p w:rsidR="004D7832" w:rsidRPr="0098212A" w:rsidRDefault="004D7832" w:rsidP="006C0D40">
      <w:pPr>
        <w:pStyle w:val="CODECONSOLAS"/>
      </w:pPr>
      <w:r w:rsidRPr="004D7832">
        <w:tab/>
      </w:r>
      <w:proofErr w:type="gramStart"/>
      <w:r w:rsidRPr="0098212A">
        <w:t>delete[</w:t>
      </w:r>
      <w:proofErr w:type="gramEnd"/>
      <w:r w:rsidRPr="0098212A">
        <w:t xml:space="preserve">] </w:t>
      </w:r>
      <w:proofErr w:type="spellStart"/>
      <w:r w:rsidRPr="0098212A">
        <w:t>pT</w:t>
      </w:r>
      <w:proofErr w:type="spellEnd"/>
      <w:r w:rsidRPr="0098212A">
        <w:t>;</w:t>
      </w:r>
    </w:p>
    <w:p w:rsidR="009C7E31" w:rsidRPr="000B5BAF" w:rsidRDefault="004D7832" w:rsidP="006C0D40">
      <w:pPr>
        <w:pStyle w:val="CODECONSOLAS"/>
        <w:rPr>
          <w:lang w:val="ru-RU"/>
        </w:rPr>
      </w:pPr>
      <w:r w:rsidRPr="0098212A">
        <w:tab/>
      </w:r>
      <w:proofErr w:type="gramStart"/>
      <w:r w:rsidRPr="004D7832">
        <w:t>return</w:t>
      </w:r>
      <w:proofErr w:type="gramEnd"/>
      <w:r w:rsidRPr="000B5BAF">
        <w:rPr>
          <w:lang w:val="ru-RU"/>
        </w:rPr>
        <w:t xml:space="preserve"> 0;</w:t>
      </w:r>
    </w:p>
    <w:p w:rsidR="00EA7D75" w:rsidRPr="000B5BAF" w:rsidRDefault="004D7832" w:rsidP="006C0D40">
      <w:pPr>
        <w:pStyle w:val="CODECONSOLAS"/>
        <w:rPr>
          <w:lang w:val="ru-RU"/>
        </w:rPr>
      </w:pPr>
      <w:r w:rsidRPr="000B5BAF">
        <w:rPr>
          <w:lang w:val="ru-RU"/>
        </w:rPr>
        <w:t>}</w:t>
      </w:r>
    </w:p>
    <w:p w:rsidR="006655A3" w:rsidRDefault="006655A3" w:rsidP="006C0D40">
      <w:pPr>
        <w:pStyle w:val="1"/>
        <w:numPr>
          <w:ilvl w:val="0"/>
          <w:numId w:val="0"/>
        </w:numPr>
        <w:ind w:left="720"/>
      </w:pPr>
      <w:bookmarkStart w:id="34" w:name="_Toc523774508"/>
      <w:r w:rsidRPr="008A4405">
        <w:lastRenderedPageBreak/>
        <w:t>Приложение</w:t>
      </w:r>
      <w:r>
        <w:t xml:space="preserve"> Б. Фрагменты программного кода проекта, автоматизирующего сбор информации</w:t>
      </w:r>
      <w:bookmarkEnd w:id="34"/>
    </w:p>
    <w:p w:rsidR="00701DBE" w:rsidRPr="00701DBE" w:rsidRDefault="00701DBE" w:rsidP="006C0D40">
      <w:pPr>
        <w:pStyle w:val="CODECONSOLAS"/>
      </w:pPr>
      <w:proofErr w:type="spellStart"/>
      <w:proofErr w:type="gramStart"/>
      <w:r w:rsidRPr="00701DBE">
        <w:t>def</w:t>
      </w:r>
      <w:proofErr w:type="spellEnd"/>
      <w:proofErr w:type="gramEnd"/>
      <w:r w:rsidRPr="00701DBE">
        <w:t xml:space="preserve"> </w:t>
      </w:r>
      <w:proofErr w:type="spellStart"/>
      <w:r w:rsidRPr="00701DBE">
        <w:t>one_res</w:t>
      </w:r>
      <w:proofErr w:type="spellEnd"/>
      <w:r w:rsidRPr="00701DBE">
        <w:t>(name):</w:t>
      </w:r>
    </w:p>
    <w:p w:rsidR="00701DBE" w:rsidRPr="00701DBE" w:rsidRDefault="00701DBE" w:rsidP="006C0D40">
      <w:pPr>
        <w:pStyle w:val="CODECONSOLAS"/>
      </w:pPr>
      <w:r w:rsidRPr="00701DBE">
        <w:t xml:space="preserve">    </w:t>
      </w:r>
      <w:proofErr w:type="spellStart"/>
      <w:proofErr w:type="gramStart"/>
      <w:r w:rsidRPr="00701DBE">
        <w:t>proc</w:t>
      </w:r>
      <w:proofErr w:type="spellEnd"/>
      <w:proofErr w:type="gramEnd"/>
      <w:r w:rsidRPr="00701DBE">
        <w:t xml:space="preserve"> = </w:t>
      </w:r>
      <w:proofErr w:type="spellStart"/>
      <w:r w:rsidRPr="00701DBE">
        <w:t>Popen</w:t>
      </w:r>
      <w:proofErr w:type="spellEnd"/>
      <w:r w:rsidRPr="00701DBE">
        <w:t xml:space="preserve">(name, shell=True, </w:t>
      </w:r>
      <w:proofErr w:type="spellStart"/>
      <w:r w:rsidRPr="00701DBE">
        <w:t>stdout</w:t>
      </w:r>
      <w:proofErr w:type="spellEnd"/>
      <w:r w:rsidRPr="00701DBE">
        <w:t xml:space="preserve">=PIPE, </w:t>
      </w:r>
      <w:proofErr w:type="spellStart"/>
      <w:r w:rsidRPr="00701DBE">
        <w:t>stderr</w:t>
      </w:r>
      <w:proofErr w:type="spellEnd"/>
      <w:r w:rsidRPr="00701DBE">
        <w:t>=PIPE)</w:t>
      </w:r>
    </w:p>
    <w:p w:rsidR="00701DBE" w:rsidRPr="00701DBE" w:rsidRDefault="00701DBE" w:rsidP="006C0D40">
      <w:pPr>
        <w:pStyle w:val="CODECONSOLAS"/>
        <w:rPr>
          <w:lang w:val="fr-FR"/>
        </w:rPr>
      </w:pPr>
      <w:r w:rsidRPr="00701DBE">
        <w:t xml:space="preserve">    </w:t>
      </w:r>
      <w:r w:rsidRPr="00701DBE">
        <w:rPr>
          <w:lang w:val="fr-FR"/>
        </w:rPr>
        <w:t>proc.wait()</w:t>
      </w:r>
    </w:p>
    <w:p w:rsidR="00701DBE" w:rsidRPr="00701DBE" w:rsidRDefault="00701DBE" w:rsidP="006C0D40">
      <w:pPr>
        <w:pStyle w:val="CODECONSOLAS"/>
        <w:rPr>
          <w:lang w:val="fr-FR"/>
        </w:rPr>
      </w:pPr>
      <w:r w:rsidRPr="00701DBE">
        <w:rPr>
          <w:lang w:val="fr-FR"/>
        </w:rPr>
        <w:t xml:space="preserve">    res = proc.communicate()</w:t>
      </w:r>
    </w:p>
    <w:p w:rsidR="00701DBE" w:rsidRPr="00701DBE" w:rsidRDefault="00701DBE" w:rsidP="006C0D40">
      <w:pPr>
        <w:pStyle w:val="CODECONSOLAS"/>
      </w:pPr>
      <w:r w:rsidRPr="00701DBE">
        <w:rPr>
          <w:lang w:val="fr-FR"/>
        </w:rPr>
        <w:t xml:space="preserve">    </w:t>
      </w:r>
      <w:proofErr w:type="gramStart"/>
      <w:r w:rsidRPr="00701DBE">
        <w:t>if</w:t>
      </w:r>
      <w:proofErr w:type="gramEnd"/>
      <w:r w:rsidRPr="00701DBE">
        <w:t xml:space="preserve"> </w:t>
      </w:r>
      <w:proofErr w:type="spellStart"/>
      <w:r w:rsidRPr="00701DBE">
        <w:t>proc.returncode</w:t>
      </w:r>
      <w:proofErr w:type="spellEnd"/>
      <w:r w:rsidRPr="00701DBE">
        <w:t>:</w:t>
      </w:r>
    </w:p>
    <w:p w:rsidR="00701DBE" w:rsidRPr="00701DBE" w:rsidRDefault="00701DBE" w:rsidP="006C0D40">
      <w:pPr>
        <w:pStyle w:val="CODECONSOLAS"/>
      </w:pPr>
      <w:r w:rsidRPr="00701DBE">
        <w:t xml:space="preserve">        </w:t>
      </w:r>
      <w:proofErr w:type="gramStart"/>
      <w:r w:rsidRPr="00701DBE">
        <w:t>return</w:t>
      </w:r>
      <w:proofErr w:type="gramEnd"/>
      <w:r w:rsidRPr="00701DBE">
        <w:t xml:space="preserve"> res[1]</w:t>
      </w:r>
    </w:p>
    <w:p w:rsidR="00701DBE" w:rsidRPr="00701DBE" w:rsidRDefault="00701DBE" w:rsidP="006C0D40">
      <w:pPr>
        <w:pStyle w:val="CODECONSOLAS"/>
      </w:pPr>
      <w:r w:rsidRPr="00701DBE">
        <w:t xml:space="preserve">    </w:t>
      </w:r>
      <w:proofErr w:type="gramStart"/>
      <w:r w:rsidRPr="00701DBE">
        <w:t>return</w:t>
      </w:r>
      <w:proofErr w:type="gramEnd"/>
      <w:r w:rsidRPr="00701DBE">
        <w:t xml:space="preserve"> res[0]</w:t>
      </w:r>
    </w:p>
    <w:p w:rsidR="00701DBE" w:rsidRPr="00701DBE" w:rsidRDefault="00701DBE" w:rsidP="006C0D40">
      <w:pPr>
        <w:pStyle w:val="CODECONSOLAS"/>
      </w:pPr>
    </w:p>
    <w:p w:rsidR="00701DBE" w:rsidRPr="00701DBE" w:rsidRDefault="00701DBE" w:rsidP="006C0D40">
      <w:pPr>
        <w:pStyle w:val="CODECONSOLAS"/>
      </w:pPr>
      <w:proofErr w:type="spellStart"/>
      <w:proofErr w:type="gramStart"/>
      <w:r w:rsidRPr="00701DBE">
        <w:t>def</w:t>
      </w:r>
      <w:proofErr w:type="spellEnd"/>
      <w:proofErr w:type="gramEnd"/>
      <w:r w:rsidRPr="00701DBE">
        <w:t xml:space="preserve"> </w:t>
      </w:r>
      <w:proofErr w:type="spellStart"/>
      <w:r w:rsidRPr="00701DBE">
        <w:t>min_res</w:t>
      </w:r>
      <w:proofErr w:type="spellEnd"/>
      <w:r w:rsidRPr="00701DBE">
        <w:t>(name):</w:t>
      </w:r>
    </w:p>
    <w:p w:rsidR="00701DBE" w:rsidRPr="00701DBE" w:rsidRDefault="00701DBE" w:rsidP="006C0D40">
      <w:pPr>
        <w:pStyle w:val="CODECONSOLAS"/>
      </w:pPr>
      <w:r w:rsidRPr="00701DBE">
        <w:t xml:space="preserve">    </w:t>
      </w:r>
      <w:proofErr w:type="spellStart"/>
      <w:r w:rsidRPr="00701DBE">
        <w:t>min_time</w:t>
      </w:r>
      <w:proofErr w:type="spellEnd"/>
      <w:r w:rsidRPr="00701DBE">
        <w:t xml:space="preserve"> = 10000</w:t>
      </w:r>
    </w:p>
    <w:p w:rsidR="00701DBE" w:rsidRPr="00701DBE" w:rsidRDefault="00701DBE" w:rsidP="006C0D40">
      <w:pPr>
        <w:pStyle w:val="CODECONSOLAS"/>
      </w:pPr>
      <w:r w:rsidRPr="00701DBE">
        <w:t xml:space="preserve">    </w:t>
      </w:r>
      <w:proofErr w:type="gramStart"/>
      <w:r w:rsidRPr="00701DBE">
        <w:t>for</w:t>
      </w:r>
      <w:proofErr w:type="gramEnd"/>
      <w:r w:rsidRPr="00701DBE">
        <w:t xml:space="preserve"> </w:t>
      </w:r>
      <w:proofErr w:type="spellStart"/>
      <w:r w:rsidRPr="00701DBE">
        <w:t>i</w:t>
      </w:r>
      <w:proofErr w:type="spellEnd"/>
      <w:r w:rsidRPr="00701DBE">
        <w:t xml:space="preserve"> in range(count):</w:t>
      </w:r>
    </w:p>
    <w:p w:rsidR="00701DBE" w:rsidRPr="00701DBE" w:rsidRDefault="00701DBE" w:rsidP="006C0D40">
      <w:pPr>
        <w:pStyle w:val="CODECONSOLAS"/>
      </w:pPr>
      <w:r w:rsidRPr="00701DBE">
        <w:t xml:space="preserve">        </w:t>
      </w:r>
      <w:proofErr w:type="gramStart"/>
      <w:r w:rsidRPr="00701DBE">
        <w:t>time</w:t>
      </w:r>
      <w:proofErr w:type="gramEnd"/>
      <w:r w:rsidRPr="00701DBE">
        <w:t xml:space="preserve"> = float(</w:t>
      </w:r>
      <w:proofErr w:type="spellStart"/>
      <w:r w:rsidRPr="00701DBE">
        <w:t>one_res</w:t>
      </w:r>
      <w:proofErr w:type="spellEnd"/>
      <w:r w:rsidRPr="00701DBE">
        <w:t>(name))</w:t>
      </w:r>
    </w:p>
    <w:p w:rsidR="00701DBE" w:rsidRPr="00701DBE" w:rsidRDefault="00701DBE" w:rsidP="006C0D40">
      <w:pPr>
        <w:pStyle w:val="CODECONSOLAS"/>
      </w:pPr>
      <w:r w:rsidRPr="00701DBE">
        <w:t xml:space="preserve">        </w:t>
      </w:r>
      <w:proofErr w:type="gramStart"/>
      <w:r w:rsidRPr="00701DBE">
        <w:t>if</w:t>
      </w:r>
      <w:proofErr w:type="gramEnd"/>
      <w:r w:rsidRPr="00701DBE">
        <w:t xml:space="preserve"> time &lt; </w:t>
      </w:r>
      <w:proofErr w:type="spellStart"/>
      <w:r w:rsidRPr="00701DBE">
        <w:t>min_time</w:t>
      </w:r>
      <w:proofErr w:type="spellEnd"/>
      <w:r w:rsidRPr="00701DBE">
        <w:t>:</w:t>
      </w:r>
    </w:p>
    <w:p w:rsidR="00701DBE" w:rsidRPr="00701DBE" w:rsidRDefault="00701DBE" w:rsidP="006C0D40">
      <w:pPr>
        <w:pStyle w:val="CODECONSOLAS"/>
      </w:pPr>
      <w:r w:rsidRPr="00701DBE">
        <w:t xml:space="preserve">            </w:t>
      </w:r>
      <w:proofErr w:type="spellStart"/>
      <w:r w:rsidRPr="00701DBE">
        <w:t>min_time</w:t>
      </w:r>
      <w:proofErr w:type="spellEnd"/>
      <w:r w:rsidRPr="00701DBE">
        <w:t xml:space="preserve"> = time</w:t>
      </w:r>
    </w:p>
    <w:p w:rsidR="00701DBE" w:rsidRPr="00701DBE" w:rsidRDefault="00701DBE" w:rsidP="006C0D40">
      <w:pPr>
        <w:pStyle w:val="CODECONSOLAS"/>
      </w:pPr>
      <w:r w:rsidRPr="00701DBE">
        <w:t xml:space="preserve">    </w:t>
      </w:r>
      <w:proofErr w:type="gramStart"/>
      <w:r w:rsidRPr="00701DBE">
        <w:t>return</w:t>
      </w:r>
      <w:proofErr w:type="gramEnd"/>
      <w:r w:rsidRPr="00701DBE">
        <w:t xml:space="preserve"> </w:t>
      </w:r>
      <w:proofErr w:type="spellStart"/>
      <w:r w:rsidRPr="00701DBE">
        <w:t>min_time</w:t>
      </w:r>
      <w:proofErr w:type="spellEnd"/>
    </w:p>
    <w:p w:rsidR="00701DBE" w:rsidRPr="00701DBE" w:rsidRDefault="00701DBE" w:rsidP="006C0D40">
      <w:pPr>
        <w:pStyle w:val="CODECONSOLAS"/>
      </w:pPr>
    </w:p>
    <w:p w:rsidR="00701DBE" w:rsidRPr="00701DBE" w:rsidRDefault="00701DBE" w:rsidP="006C0D40">
      <w:pPr>
        <w:pStyle w:val="CODECONSOLAS"/>
      </w:pPr>
      <w:proofErr w:type="spellStart"/>
      <w:proofErr w:type="gramStart"/>
      <w:r w:rsidRPr="00701DBE">
        <w:t>def</w:t>
      </w:r>
      <w:proofErr w:type="spellEnd"/>
      <w:proofErr w:type="gramEnd"/>
      <w:r w:rsidRPr="00701DBE">
        <w:t xml:space="preserve"> </w:t>
      </w:r>
      <w:proofErr w:type="spellStart"/>
      <w:r w:rsidRPr="00701DBE">
        <w:t>get_times</w:t>
      </w:r>
      <w:proofErr w:type="spellEnd"/>
      <w:r w:rsidRPr="00701DBE">
        <w:t>(</w:t>
      </w:r>
      <w:proofErr w:type="spellStart"/>
      <w:r w:rsidRPr="00701DBE">
        <w:t>opts_amo</w:t>
      </w:r>
      <w:proofErr w:type="spellEnd"/>
      <w:r w:rsidRPr="00701DBE">
        <w:t>):</w:t>
      </w:r>
    </w:p>
    <w:p w:rsidR="00701DBE" w:rsidRPr="00701DBE" w:rsidRDefault="00701DBE" w:rsidP="006C0D40">
      <w:pPr>
        <w:pStyle w:val="CODECONSOLAS"/>
      </w:pPr>
      <w:r w:rsidRPr="00701DBE">
        <w:t xml:space="preserve">    </w:t>
      </w:r>
      <w:proofErr w:type="gramStart"/>
      <w:r w:rsidRPr="00701DBE">
        <w:t>for</w:t>
      </w:r>
      <w:proofErr w:type="gramEnd"/>
      <w:r w:rsidRPr="00701DBE">
        <w:t xml:space="preserve"> version in range(</w:t>
      </w:r>
      <w:proofErr w:type="spellStart"/>
      <w:r w:rsidRPr="00701DBE">
        <w:t>num_seq_ver</w:t>
      </w:r>
      <w:proofErr w:type="spellEnd"/>
      <w:r w:rsidRPr="00701DBE">
        <w:t>):</w:t>
      </w:r>
    </w:p>
    <w:p w:rsidR="00701DBE" w:rsidRPr="00701DBE" w:rsidRDefault="00701DBE" w:rsidP="006C0D40">
      <w:pPr>
        <w:pStyle w:val="CODECONSOLAS"/>
      </w:pPr>
      <w:r w:rsidRPr="00701DBE">
        <w:t xml:space="preserve">        </w:t>
      </w:r>
      <w:proofErr w:type="gramStart"/>
      <w:r w:rsidRPr="00701DBE">
        <w:t>name</w:t>
      </w:r>
      <w:proofErr w:type="gramEnd"/>
      <w:r w:rsidRPr="00701DBE">
        <w:t xml:space="preserve"> = </w:t>
      </w:r>
      <w:proofErr w:type="spellStart"/>
      <w:r w:rsidRPr="00701DBE">
        <w:t>os.path.join</w:t>
      </w:r>
      <w:proofErr w:type="spellEnd"/>
      <w:r w:rsidRPr="00701DBE">
        <w:t>(</w:t>
      </w:r>
      <w:proofErr w:type="spellStart"/>
      <w:r w:rsidRPr="00701DBE">
        <w:t>os.getcwd</w:t>
      </w:r>
      <w:proofErr w:type="spellEnd"/>
      <w:r w:rsidRPr="00701DBE">
        <w:t xml:space="preserve">(), </w:t>
      </w:r>
      <w:proofErr w:type="spellStart"/>
      <w:r w:rsidRPr="00701DBE">
        <w:t>str</w:t>
      </w:r>
      <w:proofErr w:type="spellEnd"/>
      <w:r w:rsidRPr="00701DBE">
        <w:t>(file)) + " " + \</w:t>
      </w:r>
    </w:p>
    <w:p w:rsidR="00701DBE" w:rsidRPr="00701DBE" w:rsidRDefault="00701DBE" w:rsidP="006C0D40">
      <w:pPr>
        <w:pStyle w:val="CODECONSOLAS"/>
      </w:pPr>
      <w:r w:rsidRPr="00701DBE">
        <w:t xml:space="preserve">               </w:t>
      </w:r>
      <w:proofErr w:type="spellStart"/>
      <w:proofErr w:type="gramStart"/>
      <w:r w:rsidRPr="00701DBE">
        <w:t>str</w:t>
      </w:r>
      <w:proofErr w:type="spellEnd"/>
      <w:r w:rsidRPr="00701DBE">
        <w:t>(</w:t>
      </w:r>
      <w:proofErr w:type="gramEnd"/>
      <w:r w:rsidRPr="00701DBE">
        <w:t xml:space="preserve">version) + " " +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opts_amo</w:t>
      </w:r>
      <w:proofErr w:type="spellEnd"/>
      <w:r w:rsidRPr="00701DBE">
        <w:t xml:space="preserve">) + " " + </w:t>
      </w:r>
      <w:proofErr w:type="spellStart"/>
      <w:r w:rsidRPr="00701DBE">
        <w:t>str</w:t>
      </w:r>
      <w:proofErr w:type="spellEnd"/>
      <w:r w:rsidRPr="00701DBE">
        <w:t>(1)</w:t>
      </w:r>
    </w:p>
    <w:p w:rsidR="00701DBE" w:rsidRPr="00701DBE" w:rsidRDefault="00701DBE" w:rsidP="006C0D40">
      <w:pPr>
        <w:pStyle w:val="CODECONSOLAS"/>
      </w:pPr>
      <w:r w:rsidRPr="00701DBE">
        <w:t xml:space="preserve">        </w:t>
      </w:r>
      <w:proofErr w:type="gramStart"/>
      <w:r w:rsidRPr="00701DBE">
        <w:t>print(</w:t>
      </w:r>
      <w:proofErr w:type="spellStart"/>
      <w:proofErr w:type="gramEnd"/>
      <w:r w:rsidRPr="00701DBE">
        <w:t>datetime.datetime.now</w:t>
      </w:r>
      <w:proofErr w:type="spellEnd"/>
      <w:r w:rsidRPr="00701DBE">
        <w:t>())</w:t>
      </w:r>
    </w:p>
    <w:p w:rsidR="00701DBE" w:rsidRPr="00701DBE" w:rsidRDefault="00701DBE" w:rsidP="006C0D40">
      <w:pPr>
        <w:pStyle w:val="CODECONSOLAS"/>
      </w:pPr>
      <w:r w:rsidRPr="00701DBE">
        <w:t xml:space="preserve">        </w:t>
      </w:r>
      <w:proofErr w:type="spellStart"/>
      <w:r w:rsidRPr="00701DBE">
        <w:t>seq_</w:t>
      </w:r>
      <w:proofErr w:type="gramStart"/>
      <w:r w:rsidRPr="00701DBE">
        <w:t>times.append</w:t>
      </w:r>
      <w:proofErr w:type="spellEnd"/>
      <w:r w:rsidRPr="00701DBE">
        <w:t>(</w:t>
      </w:r>
      <w:proofErr w:type="gramEnd"/>
      <w:r w:rsidRPr="00701DBE">
        <w:t>(</w:t>
      </w:r>
      <w:proofErr w:type="spellStart"/>
      <w:r w:rsidRPr="00701DBE">
        <w:t>min_res</w:t>
      </w:r>
      <w:proofErr w:type="spellEnd"/>
      <w:r w:rsidRPr="00701DBE">
        <w:t>(name)))</w:t>
      </w:r>
    </w:p>
    <w:p w:rsidR="00701DBE" w:rsidRPr="00701DBE" w:rsidRDefault="00701DBE" w:rsidP="006C0D40">
      <w:pPr>
        <w:pStyle w:val="CODECONSOLAS"/>
      </w:pPr>
      <w:r w:rsidRPr="00701DBE">
        <w:t xml:space="preserve">        </w:t>
      </w:r>
      <w:proofErr w:type="gramStart"/>
      <w:r w:rsidRPr="00701DBE">
        <w:t>print(</w:t>
      </w:r>
      <w:proofErr w:type="spellStart"/>
      <w:proofErr w:type="gramEnd"/>
      <w:r w:rsidRPr="00701DBE">
        <w:t>seq_times</w:t>
      </w:r>
      <w:proofErr w:type="spellEnd"/>
      <w:r w:rsidRPr="00701DBE">
        <w:t>)</w:t>
      </w:r>
    </w:p>
    <w:p w:rsidR="00701DBE" w:rsidRPr="00701DBE" w:rsidRDefault="00701DBE" w:rsidP="006C0D40">
      <w:pPr>
        <w:pStyle w:val="CODECONSOLAS"/>
      </w:pPr>
    </w:p>
    <w:p w:rsidR="00701DBE" w:rsidRPr="00701DBE" w:rsidRDefault="00701DBE" w:rsidP="006C0D40">
      <w:pPr>
        <w:pStyle w:val="CODECONSOLAS"/>
      </w:pPr>
      <w:r w:rsidRPr="00701DBE">
        <w:t xml:space="preserve">    </w:t>
      </w:r>
      <w:proofErr w:type="gramStart"/>
      <w:r w:rsidRPr="00701DBE">
        <w:t>for</w:t>
      </w:r>
      <w:proofErr w:type="gramEnd"/>
      <w:r w:rsidRPr="00701DBE">
        <w:t xml:space="preserve"> version in </w:t>
      </w:r>
      <w:proofErr w:type="spellStart"/>
      <w:r w:rsidRPr="00701DBE">
        <w:t>par_ver</w:t>
      </w:r>
      <w:proofErr w:type="spellEnd"/>
      <w:r w:rsidRPr="00701DBE">
        <w:t>:</w:t>
      </w:r>
    </w:p>
    <w:p w:rsidR="00701DBE" w:rsidRPr="00701DBE" w:rsidRDefault="00701DBE" w:rsidP="006C0D40">
      <w:pPr>
        <w:pStyle w:val="CODECONSOLAS"/>
      </w:pPr>
      <w:r w:rsidRPr="00701DBE">
        <w:t xml:space="preserve">        </w:t>
      </w:r>
      <w:proofErr w:type="gramStart"/>
      <w:r w:rsidRPr="00701DBE">
        <w:t>for</w:t>
      </w:r>
      <w:proofErr w:type="gramEnd"/>
      <w:r w:rsidRPr="00701DBE">
        <w:t xml:space="preserve"> </w:t>
      </w:r>
      <w:proofErr w:type="spellStart"/>
      <w:r w:rsidRPr="00701DBE">
        <w:t>thr</w:t>
      </w:r>
      <w:proofErr w:type="spellEnd"/>
      <w:r w:rsidRPr="00701DBE">
        <w:t xml:space="preserve"> in threads:</w:t>
      </w:r>
    </w:p>
    <w:p w:rsidR="00701DBE" w:rsidRPr="00701DBE" w:rsidRDefault="00701DBE" w:rsidP="006C0D40">
      <w:pPr>
        <w:pStyle w:val="CODECONSOLAS"/>
      </w:pPr>
      <w:r w:rsidRPr="00701DBE">
        <w:t xml:space="preserve">            #name = </w:t>
      </w:r>
      <w:proofErr w:type="gramStart"/>
      <w:r w:rsidRPr="00701DBE">
        <w:t>affinity[</w:t>
      </w:r>
      <w:proofErr w:type="spellStart"/>
      <w:proofErr w:type="gramEnd"/>
      <w:r w:rsidRPr="00701DBE">
        <w:t>thr</w:t>
      </w:r>
      <w:proofErr w:type="spellEnd"/>
      <w:r w:rsidRPr="00701DBE">
        <w:t>] + \</w:t>
      </w:r>
    </w:p>
    <w:p w:rsidR="00701DBE" w:rsidRPr="00701DBE" w:rsidRDefault="00701DBE" w:rsidP="006C0D40">
      <w:pPr>
        <w:pStyle w:val="CODECONSOLAS"/>
      </w:pPr>
      <w:r w:rsidRPr="00701DBE">
        <w:t xml:space="preserve">            </w:t>
      </w:r>
      <w:proofErr w:type="gramStart"/>
      <w:r w:rsidRPr="00701DBE">
        <w:t>name</w:t>
      </w:r>
      <w:proofErr w:type="gramEnd"/>
      <w:r w:rsidRPr="00701DBE">
        <w:t xml:space="preserve"> = </w:t>
      </w:r>
      <w:proofErr w:type="spellStart"/>
      <w:r w:rsidRPr="00701DBE">
        <w:t>os.path.join</w:t>
      </w:r>
      <w:proofErr w:type="spellEnd"/>
      <w:r w:rsidRPr="00701DBE">
        <w:t>(</w:t>
      </w:r>
      <w:proofErr w:type="spellStart"/>
      <w:r w:rsidRPr="00701DBE">
        <w:t>os.getcwd</w:t>
      </w:r>
      <w:proofErr w:type="spellEnd"/>
      <w:r w:rsidRPr="00701DBE">
        <w:t xml:space="preserve">(), </w:t>
      </w:r>
      <w:proofErr w:type="spellStart"/>
      <w:r w:rsidRPr="00701DBE">
        <w:t>str</w:t>
      </w:r>
      <w:proofErr w:type="spellEnd"/>
      <w:r w:rsidRPr="00701DBE">
        <w:t>(file)) + " " + \</w:t>
      </w:r>
    </w:p>
    <w:p w:rsidR="00701DBE" w:rsidRPr="00701DBE" w:rsidRDefault="00701DBE" w:rsidP="006C0D40">
      <w:pPr>
        <w:pStyle w:val="CODECONSOLAS"/>
      </w:pPr>
      <w:r w:rsidRPr="00701DBE">
        <w:t xml:space="preserve">                  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par_ver</w:t>
      </w:r>
      <w:proofErr w:type="spellEnd"/>
      <w:r w:rsidRPr="00701DBE">
        <w:t xml:space="preserve">[version]) +" " +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opts_amo</w:t>
      </w:r>
      <w:proofErr w:type="spellEnd"/>
      <w:r w:rsidRPr="00701DBE">
        <w:t xml:space="preserve">) + " " + </w:t>
      </w:r>
      <w:proofErr w:type="spellStart"/>
      <w:r w:rsidRPr="00701DBE">
        <w:t>str</w:t>
      </w:r>
      <w:proofErr w:type="spellEnd"/>
      <w:r w:rsidRPr="00701DBE">
        <w:t>(threads[</w:t>
      </w:r>
      <w:proofErr w:type="spellStart"/>
      <w:r w:rsidRPr="00701DBE">
        <w:t>thr</w:t>
      </w:r>
      <w:proofErr w:type="spellEnd"/>
      <w:r w:rsidRPr="00701DBE">
        <w:t>])</w:t>
      </w:r>
    </w:p>
    <w:p w:rsidR="00701DBE" w:rsidRPr="00701DBE" w:rsidRDefault="00701DBE" w:rsidP="006C0D40">
      <w:pPr>
        <w:pStyle w:val="CODECONSOLAS"/>
        <w:rPr>
          <w:lang w:val="da-DK"/>
        </w:rPr>
      </w:pPr>
      <w:r w:rsidRPr="00701DBE">
        <w:t xml:space="preserve">            </w:t>
      </w:r>
      <w:r w:rsidRPr="00701DBE">
        <w:rPr>
          <w:lang w:val="da-DK"/>
        </w:rPr>
        <w:t>par_times.append((min_res(name)))</w:t>
      </w:r>
    </w:p>
    <w:p w:rsidR="00701DBE" w:rsidRPr="000B5BAF" w:rsidRDefault="00701DBE" w:rsidP="006C0D40">
      <w:pPr>
        <w:pStyle w:val="CODECONSOLAS"/>
        <w:rPr>
          <w:lang w:val="da-DK"/>
        </w:rPr>
      </w:pPr>
      <w:r w:rsidRPr="00701DBE">
        <w:rPr>
          <w:lang w:val="da-DK"/>
        </w:rPr>
        <w:t xml:space="preserve">            </w:t>
      </w:r>
      <w:r w:rsidRPr="000B5BAF">
        <w:rPr>
          <w:lang w:val="da-DK"/>
        </w:rPr>
        <w:t>print(datetime.datetime.now())</w:t>
      </w:r>
    </w:p>
    <w:p w:rsidR="00701DBE" w:rsidRPr="000B5BAF" w:rsidRDefault="00701DBE" w:rsidP="006C0D40">
      <w:pPr>
        <w:pStyle w:val="CODECONSOLAS"/>
        <w:rPr>
          <w:lang w:val="da-DK"/>
        </w:rPr>
      </w:pPr>
      <w:r w:rsidRPr="000B5BAF">
        <w:rPr>
          <w:lang w:val="da-DK"/>
        </w:rPr>
        <w:t xml:space="preserve">            print(par_times)</w:t>
      </w:r>
    </w:p>
    <w:p w:rsidR="00701DBE" w:rsidRPr="000B5BAF" w:rsidRDefault="00701DBE" w:rsidP="006C0D40">
      <w:pPr>
        <w:pStyle w:val="CODECONSOLAS"/>
        <w:rPr>
          <w:lang w:val="da-DK"/>
        </w:rPr>
      </w:pPr>
    </w:p>
    <w:p w:rsidR="00701DBE" w:rsidRPr="000B5BAF" w:rsidRDefault="00701DBE" w:rsidP="006C0D40">
      <w:pPr>
        <w:pStyle w:val="CODECONSOLAS"/>
        <w:rPr>
          <w:lang w:val="da-DK"/>
        </w:rPr>
      </w:pPr>
      <w:r w:rsidRPr="000B5BAF">
        <w:rPr>
          <w:lang w:val="da-DK"/>
        </w:rPr>
        <w:t>def write_log(opts_amo):</w:t>
      </w:r>
    </w:p>
    <w:p w:rsidR="00701DBE" w:rsidRPr="00701DBE" w:rsidRDefault="00701DBE" w:rsidP="006C0D40">
      <w:pPr>
        <w:pStyle w:val="CODECONSOLAS"/>
      </w:pPr>
      <w:r w:rsidRPr="000B5BAF">
        <w:rPr>
          <w:lang w:val="da-DK"/>
        </w:rPr>
        <w:t xml:space="preserve">    </w:t>
      </w:r>
      <w:r w:rsidRPr="00701DBE">
        <w:t>_</w:t>
      </w:r>
      <w:proofErr w:type="spellStart"/>
      <w:r w:rsidRPr="00701DBE">
        <w:t>iter</w:t>
      </w:r>
      <w:proofErr w:type="spellEnd"/>
      <w:r w:rsidRPr="00701DBE">
        <w:t xml:space="preserve"> = 0</w:t>
      </w:r>
    </w:p>
    <w:p w:rsidR="00701DBE" w:rsidRPr="00701DBE" w:rsidRDefault="00701DBE" w:rsidP="006C0D40">
      <w:pPr>
        <w:pStyle w:val="CODECONSOLAS"/>
      </w:pPr>
      <w:r w:rsidRPr="00701DBE">
        <w:t xml:space="preserve">    </w:t>
      </w:r>
      <w:proofErr w:type="gramStart"/>
      <w:r w:rsidRPr="00701DBE">
        <w:t>with</w:t>
      </w:r>
      <w:proofErr w:type="gramEnd"/>
      <w:r w:rsidRPr="00701DBE">
        <w:t xml:space="preserve"> open('summary_' +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opts_amo</w:t>
      </w:r>
      <w:proofErr w:type="spellEnd"/>
      <w:r w:rsidRPr="00701DBE">
        <w:t>) + '.log', 'a') as f:</w:t>
      </w:r>
    </w:p>
    <w:p w:rsidR="00701DBE" w:rsidRPr="00701DBE" w:rsidRDefault="00701DBE" w:rsidP="006C0D40">
      <w:pPr>
        <w:pStyle w:val="CODECONSOLAS"/>
      </w:pPr>
      <w:r w:rsidRPr="00701DBE">
        <w:t xml:space="preserve">        </w:t>
      </w:r>
      <w:proofErr w:type="gramStart"/>
      <w:r w:rsidRPr="00701DBE">
        <w:t>for</w:t>
      </w:r>
      <w:proofErr w:type="gramEnd"/>
      <w:r w:rsidRPr="00701DBE">
        <w:t xml:space="preserve"> </w:t>
      </w:r>
      <w:proofErr w:type="spellStart"/>
      <w:r w:rsidRPr="00701DBE">
        <w:t>i</w:t>
      </w:r>
      <w:proofErr w:type="spellEnd"/>
      <w:r w:rsidRPr="00701DBE">
        <w:t xml:space="preserve"> in </w:t>
      </w:r>
      <w:proofErr w:type="spellStart"/>
      <w:r w:rsidRPr="00701DBE">
        <w:t>seq_times</w:t>
      </w:r>
      <w:proofErr w:type="spellEnd"/>
      <w:r w:rsidRPr="00701DBE">
        <w:t>:</w:t>
      </w:r>
    </w:p>
    <w:p w:rsidR="00701DBE" w:rsidRPr="00701DBE" w:rsidRDefault="00701DBE" w:rsidP="006C0D40">
      <w:pPr>
        <w:pStyle w:val="CODECONSOLAS"/>
      </w:pPr>
      <w:r w:rsidRPr="00701DBE">
        <w:t xml:space="preserve">            </w:t>
      </w:r>
      <w:proofErr w:type="gramStart"/>
      <w:r w:rsidRPr="00701DBE">
        <w:t>info</w:t>
      </w:r>
      <w:proofErr w:type="gramEnd"/>
      <w:r w:rsidRPr="00701DBE">
        <w:t xml:space="preserve"> = "%s %s %s %s %s %s" % ("version </w:t>
      </w:r>
      <w:r>
        <w:t xml:space="preserve">", </w:t>
      </w:r>
      <w:proofErr w:type="spellStart"/>
      <w:r>
        <w:t>str</w:t>
      </w:r>
      <w:proofErr w:type="spellEnd"/>
      <w:r>
        <w:t>(</w:t>
      </w:r>
      <w:proofErr w:type="spellStart"/>
      <w:r>
        <w:t>name_version</w:t>
      </w:r>
      <w:proofErr w:type="spellEnd"/>
      <w:r>
        <w:t>[_</w:t>
      </w:r>
      <w:proofErr w:type="spellStart"/>
      <w:r>
        <w:t>iter</w:t>
      </w:r>
      <w:proofErr w:type="spellEnd"/>
      <w:r>
        <w:t>]),";</w:t>
      </w:r>
      <w:proofErr w:type="spellStart"/>
      <w:r w:rsidRPr="00701DBE">
        <w:t>amo</w:t>
      </w:r>
      <w:proofErr w:type="spellEnd"/>
      <w:r w:rsidRPr="00701DBE">
        <w:t xml:space="preserve"> of opts ",</w:t>
      </w:r>
    </w:p>
    <w:p w:rsidR="00701DBE" w:rsidRPr="00701DBE" w:rsidRDefault="00701DBE" w:rsidP="006C0D40">
      <w:pPr>
        <w:pStyle w:val="CODECONSOLAS"/>
      </w:pPr>
      <w:r w:rsidRPr="00701DBE">
        <w:t xml:space="preserve">                </w:t>
      </w:r>
      <w:proofErr w:type="spellStart"/>
      <w:proofErr w:type="gramStart"/>
      <w:r w:rsidRPr="00701DBE">
        <w:t>str</w:t>
      </w:r>
      <w:proofErr w:type="spellEnd"/>
      <w:r w:rsidRPr="00701DBE">
        <w:t>(</w:t>
      </w:r>
      <w:proofErr w:type="spellStart"/>
      <w:proofErr w:type="gramEnd"/>
      <w:r w:rsidRPr="00701DBE">
        <w:t>opts_amo</w:t>
      </w:r>
      <w:proofErr w:type="spellEnd"/>
      <w:r w:rsidRPr="00701DBE">
        <w:t xml:space="preserve">), "; counts ", </w:t>
      </w:r>
      <w:proofErr w:type="spellStart"/>
      <w:r w:rsidRPr="00701DBE">
        <w:t>str</w:t>
      </w:r>
      <w:proofErr w:type="spellEnd"/>
      <w:r w:rsidRPr="00701DBE">
        <w:t>(count))</w:t>
      </w:r>
    </w:p>
    <w:p w:rsidR="00701DBE" w:rsidRPr="00701DBE" w:rsidRDefault="00701DBE" w:rsidP="006C0D40">
      <w:pPr>
        <w:pStyle w:val="CODECONSOLAS"/>
      </w:pPr>
      <w:r w:rsidRPr="00701DBE">
        <w:t xml:space="preserve">            </w:t>
      </w:r>
      <w:proofErr w:type="spellStart"/>
      <w:proofErr w:type="gramStart"/>
      <w:r w:rsidRPr="00701DBE">
        <w:t>f.write</w:t>
      </w:r>
      <w:proofErr w:type="spellEnd"/>
      <w:r w:rsidRPr="00701DBE">
        <w:t>(</w:t>
      </w:r>
      <w:proofErr w:type="spellStart"/>
      <w:proofErr w:type="gramEnd"/>
      <w:r w:rsidRPr="00701DBE">
        <w:t>str</w:t>
      </w:r>
      <w:proofErr w:type="spellEnd"/>
      <w:r w:rsidRPr="00701DBE">
        <w:t>(</w:t>
      </w:r>
      <w:proofErr w:type="spellStart"/>
      <w:r w:rsidRPr="00701DBE">
        <w:t>datetime.datetime.now</w:t>
      </w:r>
      <w:proofErr w:type="spellEnd"/>
      <w:r w:rsidRPr="00701DBE">
        <w:t xml:space="preserve">()) + " " + info + "; min time " +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i</w:t>
      </w:r>
      <w:proofErr w:type="spellEnd"/>
      <w:r w:rsidRPr="00701DBE">
        <w:t>) + " seconds" + "\n")</w:t>
      </w:r>
    </w:p>
    <w:p w:rsidR="006655A3" w:rsidRPr="00701DBE" w:rsidRDefault="00701DBE" w:rsidP="006C0D40">
      <w:pPr>
        <w:pStyle w:val="CODECONSOLAS"/>
      </w:pPr>
      <w:r w:rsidRPr="00701DBE">
        <w:t xml:space="preserve">            _</w:t>
      </w:r>
      <w:proofErr w:type="spellStart"/>
      <w:r w:rsidRPr="00701DBE">
        <w:t>iter</w:t>
      </w:r>
      <w:proofErr w:type="spellEnd"/>
      <w:r w:rsidRPr="00701DBE">
        <w:t xml:space="preserve"> += 1</w:t>
      </w:r>
    </w:p>
    <w:sectPr w:rsidR="006655A3" w:rsidRPr="00701DBE" w:rsidSect="00646C47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F24" w:rsidRDefault="00FE3F24" w:rsidP="00BB2FBD">
      <w:r>
        <w:separator/>
      </w:r>
    </w:p>
  </w:endnote>
  <w:endnote w:type="continuationSeparator" w:id="0">
    <w:p w:rsidR="00FE3F24" w:rsidRDefault="00FE3F24" w:rsidP="00B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4526672"/>
      <w:docPartObj>
        <w:docPartGallery w:val="Page Numbers (Bottom of Page)"/>
        <w:docPartUnique/>
      </w:docPartObj>
    </w:sdtPr>
    <w:sdtContent>
      <w:p w:rsidR="00792270" w:rsidRPr="00A8779A" w:rsidRDefault="00792270" w:rsidP="00BB2FBD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5F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792270" w:rsidRPr="00A8779A" w:rsidRDefault="00792270" w:rsidP="00BB2FB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F24" w:rsidRDefault="00FE3F24" w:rsidP="00BB2FBD">
      <w:r>
        <w:separator/>
      </w:r>
    </w:p>
  </w:footnote>
  <w:footnote w:type="continuationSeparator" w:id="0">
    <w:p w:rsidR="00FE3F24" w:rsidRDefault="00FE3F24" w:rsidP="00BB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B25"/>
    <w:multiLevelType w:val="hybridMultilevel"/>
    <w:tmpl w:val="D66433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F1999"/>
    <w:multiLevelType w:val="hybridMultilevel"/>
    <w:tmpl w:val="628AD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0C464D"/>
    <w:multiLevelType w:val="hybridMultilevel"/>
    <w:tmpl w:val="647ED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507242"/>
    <w:multiLevelType w:val="hybridMultilevel"/>
    <w:tmpl w:val="33A4647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DB02A0A"/>
    <w:multiLevelType w:val="multilevel"/>
    <w:tmpl w:val="844A8588"/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DC37300"/>
    <w:multiLevelType w:val="hybridMultilevel"/>
    <w:tmpl w:val="492C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C7C27"/>
    <w:multiLevelType w:val="hybridMultilevel"/>
    <w:tmpl w:val="77241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152553"/>
    <w:multiLevelType w:val="hybridMultilevel"/>
    <w:tmpl w:val="1D0CB9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2794E"/>
    <w:multiLevelType w:val="hybridMultilevel"/>
    <w:tmpl w:val="E326D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B5514"/>
    <w:multiLevelType w:val="hybridMultilevel"/>
    <w:tmpl w:val="3774AB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6EF50416"/>
    <w:multiLevelType w:val="multilevel"/>
    <w:tmpl w:val="BEE4BD26"/>
    <w:lvl w:ilvl="0">
      <w:start w:val="1"/>
      <w:numFmt w:val="decimal"/>
      <w:pStyle w:val="1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FDF1AD9"/>
    <w:multiLevelType w:val="hybridMultilevel"/>
    <w:tmpl w:val="78FCF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D26F92"/>
    <w:multiLevelType w:val="hybridMultilevel"/>
    <w:tmpl w:val="03F069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022B58"/>
    <w:multiLevelType w:val="hybridMultilevel"/>
    <w:tmpl w:val="1DB62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CE4490"/>
    <w:multiLevelType w:val="hybridMultilevel"/>
    <w:tmpl w:val="07FCAE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B23D13"/>
    <w:multiLevelType w:val="hybridMultilevel"/>
    <w:tmpl w:val="6E40F0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11"/>
  </w:num>
  <w:num w:numId="8">
    <w:abstractNumId w:val="15"/>
  </w:num>
  <w:num w:numId="9">
    <w:abstractNumId w:val="3"/>
  </w:num>
  <w:num w:numId="10">
    <w:abstractNumId w:val="4"/>
  </w:num>
  <w:num w:numId="11">
    <w:abstractNumId w:val="10"/>
  </w:num>
  <w:num w:numId="12">
    <w:abstractNumId w:val="7"/>
  </w:num>
  <w:num w:numId="13">
    <w:abstractNumId w:val="14"/>
  </w:num>
  <w:num w:numId="14">
    <w:abstractNumId w:val="5"/>
  </w:num>
  <w:num w:numId="15">
    <w:abstractNumId w:val="8"/>
  </w:num>
  <w:num w:numId="16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EF0F6E"/>
    <w:rsid w:val="00005C9B"/>
    <w:rsid w:val="0001600A"/>
    <w:rsid w:val="000277E7"/>
    <w:rsid w:val="00040FAD"/>
    <w:rsid w:val="00055C7B"/>
    <w:rsid w:val="00064DD7"/>
    <w:rsid w:val="00072614"/>
    <w:rsid w:val="00082557"/>
    <w:rsid w:val="00085368"/>
    <w:rsid w:val="00090271"/>
    <w:rsid w:val="000A73A6"/>
    <w:rsid w:val="000B5BAF"/>
    <w:rsid w:val="000E13D9"/>
    <w:rsid w:val="000F45AF"/>
    <w:rsid w:val="001055CE"/>
    <w:rsid w:val="00137C16"/>
    <w:rsid w:val="00152250"/>
    <w:rsid w:val="00163E37"/>
    <w:rsid w:val="00187EC8"/>
    <w:rsid w:val="001C33C6"/>
    <w:rsid w:val="001F0473"/>
    <w:rsid w:val="001F1CD8"/>
    <w:rsid w:val="001F5DC9"/>
    <w:rsid w:val="00200CC8"/>
    <w:rsid w:val="00211479"/>
    <w:rsid w:val="002235A8"/>
    <w:rsid w:val="00230768"/>
    <w:rsid w:val="00245AA8"/>
    <w:rsid w:val="002553AA"/>
    <w:rsid w:val="0026000E"/>
    <w:rsid w:val="00277F6F"/>
    <w:rsid w:val="002923D6"/>
    <w:rsid w:val="002B5637"/>
    <w:rsid w:val="002C4B8E"/>
    <w:rsid w:val="002E6ECA"/>
    <w:rsid w:val="002F308C"/>
    <w:rsid w:val="002F62F9"/>
    <w:rsid w:val="0030723C"/>
    <w:rsid w:val="00315906"/>
    <w:rsid w:val="00320E4C"/>
    <w:rsid w:val="00331BB0"/>
    <w:rsid w:val="00333282"/>
    <w:rsid w:val="003528D2"/>
    <w:rsid w:val="0036320E"/>
    <w:rsid w:val="00377ACE"/>
    <w:rsid w:val="00385991"/>
    <w:rsid w:val="003869D8"/>
    <w:rsid w:val="00391EFB"/>
    <w:rsid w:val="003B01FD"/>
    <w:rsid w:val="003C33C2"/>
    <w:rsid w:val="003D5B49"/>
    <w:rsid w:val="003E3915"/>
    <w:rsid w:val="003F5C8A"/>
    <w:rsid w:val="00412506"/>
    <w:rsid w:val="00422FD6"/>
    <w:rsid w:val="00434092"/>
    <w:rsid w:val="00435BF7"/>
    <w:rsid w:val="00442171"/>
    <w:rsid w:val="00445EB7"/>
    <w:rsid w:val="00451474"/>
    <w:rsid w:val="0045471D"/>
    <w:rsid w:val="00472C01"/>
    <w:rsid w:val="0047335E"/>
    <w:rsid w:val="0048689E"/>
    <w:rsid w:val="00491342"/>
    <w:rsid w:val="0049273A"/>
    <w:rsid w:val="004B2142"/>
    <w:rsid w:val="004B2F1B"/>
    <w:rsid w:val="004C702A"/>
    <w:rsid w:val="004D7832"/>
    <w:rsid w:val="004E52AA"/>
    <w:rsid w:val="00505208"/>
    <w:rsid w:val="005065DA"/>
    <w:rsid w:val="00513315"/>
    <w:rsid w:val="0051680A"/>
    <w:rsid w:val="005170DE"/>
    <w:rsid w:val="005207EE"/>
    <w:rsid w:val="005314BD"/>
    <w:rsid w:val="00546F86"/>
    <w:rsid w:val="005655FE"/>
    <w:rsid w:val="0057252F"/>
    <w:rsid w:val="00574903"/>
    <w:rsid w:val="005C419E"/>
    <w:rsid w:val="005E3950"/>
    <w:rsid w:val="005F4588"/>
    <w:rsid w:val="00630019"/>
    <w:rsid w:val="00646C47"/>
    <w:rsid w:val="006655A3"/>
    <w:rsid w:val="0068232C"/>
    <w:rsid w:val="006A0325"/>
    <w:rsid w:val="006C0D40"/>
    <w:rsid w:val="006D0346"/>
    <w:rsid w:val="006D3300"/>
    <w:rsid w:val="006D3746"/>
    <w:rsid w:val="006D3F22"/>
    <w:rsid w:val="006F2A41"/>
    <w:rsid w:val="00701DBE"/>
    <w:rsid w:val="0071038A"/>
    <w:rsid w:val="00711D58"/>
    <w:rsid w:val="00715361"/>
    <w:rsid w:val="00753636"/>
    <w:rsid w:val="00771606"/>
    <w:rsid w:val="00791C81"/>
    <w:rsid w:val="00792270"/>
    <w:rsid w:val="00795F4D"/>
    <w:rsid w:val="007A2CF1"/>
    <w:rsid w:val="007B0896"/>
    <w:rsid w:val="007B55E2"/>
    <w:rsid w:val="007C1178"/>
    <w:rsid w:val="007C2CEA"/>
    <w:rsid w:val="007C3BB0"/>
    <w:rsid w:val="007E4806"/>
    <w:rsid w:val="007E7CC0"/>
    <w:rsid w:val="007F31AA"/>
    <w:rsid w:val="007F6063"/>
    <w:rsid w:val="00811A39"/>
    <w:rsid w:val="00822B82"/>
    <w:rsid w:val="008242A9"/>
    <w:rsid w:val="00832146"/>
    <w:rsid w:val="008379FF"/>
    <w:rsid w:val="0084211B"/>
    <w:rsid w:val="00846166"/>
    <w:rsid w:val="00861974"/>
    <w:rsid w:val="00866033"/>
    <w:rsid w:val="008725E9"/>
    <w:rsid w:val="00877EC1"/>
    <w:rsid w:val="008A4405"/>
    <w:rsid w:val="008B0709"/>
    <w:rsid w:val="008C3B2C"/>
    <w:rsid w:val="008C40BC"/>
    <w:rsid w:val="008E5EA2"/>
    <w:rsid w:val="008F1818"/>
    <w:rsid w:val="00906EAD"/>
    <w:rsid w:val="009223D7"/>
    <w:rsid w:val="009321D7"/>
    <w:rsid w:val="00937831"/>
    <w:rsid w:val="0095515E"/>
    <w:rsid w:val="00962063"/>
    <w:rsid w:val="0098212A"/>
    <w:rsid w:val="009B1D8C"/>
    <w:rsid w:val="009B3D01"/>
    <w:rsid w:val="009C7E31"/>
    <w:rsid w:val="009D3BBA"/>
    <w:rsid w:val="009D4FAF"/>
    <w:rsid w:val="009F0074"/>
    <w:rsid w:val="009F042D"/>
    <w:rsid w:val="00A44176"/>
    <w:rsid w:val="00A445DA"/>
    <w:rsid w:val="00A50F7F"/>
    <w:rsid w:val="00A576A1"/>
    <w:rsid w:val="00A8024F"/>
    <w:rsid w:val="00A85580"/>
    <w:rsid w:val="00A866FB"/>
    <w:rsid w:val="00A8779A"/>
    <w:rsid w:val="00A91C71"/>
    <w:rsid w:val="00A978E6"/>
    <w:rsid w:val="00AA1AE7"/>
    <w:rsid w:val="00AA65A6"/>
    <w:rsid w:val="00AB7169"/>
    <w:rsid w:val="00AB7DD2"/>
    <w:rsid w:val="00AD5F70"/>
    <w:rsid w:val="00AF03B6"/>
    <w:rsid w:val="00B002DC"/>
    <w:rsid w:val="00B039F6"/>
    <w:rsid w:val="00B37207"/>
    <w:rsid w:val="00B572C9"/>
    <w:rsid w:val="00B62D9C"/>
    <w:rsid w:val="00BA0D31"/>
    <w:rsid w:val="00BA4B84"/>
    <w:rsid w:val="00BA55FB"/>
    <w:rsid w:val="00BB2D10"/>
    <w:rsid w:val="00BB2FBD"/>
    <w:rsid w:val="00BB52F0"/>
    <w:rsid w:val="00BB6C67"/>
    <w:rsid w:val="00BB7D55"/>
    <w:rsid w:val="00BC02ED"/>
    <w:rsid w:val="00BC5D12"/>
    <w:rsid w:val="00BC6E79"/>
    <w:rsid w:val="00BD307F"/>
    <w:rsid w:val="00BE0AB9"/>
    <w:rsid w:val="00BF26A9"/>
    <w:rsid w:val="00BF6161"/>
    <w:rsid w:val="00C05A0D"/>
    <w:rsid w:val="00C1462A"/>
    <w:rsid w:val="00C158AA"/>
    <w:rsid w:val="00C17C47"/>
    <w:rsid w:val="00C17FF5"/>
    <w:rsid w:val="00C20E09"/>
    <w:rsid w:val="00C22A61"/>
    <w:rsid w:val="00C24023"/>
    <w:rsid w:val="00C32DD0"/>
    <w:rsid w:val="00C63A23"/>
    <w:rsid w:val="00C6535C"/>
    <w:rsid w:val="00C9394A"/>
    <w:rsid w:val="00CA07D3"/>
    <w:rsid w:val="00CB5F6F"/>
    <w:rsid w:val="00CB78B4"/>
    <w:rsid w:val="00CD504A"/>
    <w:rsid w:val="00CF5A2D"/>
    <w:rsid w:val="00CF5A65"/>
    <w:rsid w:val="00D04073"/>
    <w:rsid w:val="00D046F5"/>
    <w:rsid w:val="00D10B0F"/>
    <w:rsid w:val="00D33CE2"/>
    <w:rsid w:val="00D36680"/>
    <w:rsid w:val="00D53F94"/>
    <w:rsid w:val="00D61869"/>
    <w:rsid w:val="00D66EFE"/>
    <w:rsid w:val="00D72BD7"/>
    <w:rsid w:val="00D9248A"/>
    <w:rsid w:val="00D93D85"/>
    <w:rsid w:val="00D96464"/>
    <w:rsid w:val="00DA4D98"/>
    <w:rsid w:val="00DB4095"/>
    <w:rsid w:val="00DC3313"/>
    <w:rsid w:val="00DC4F08"/>
    <w:rsid w:val="00DF3EC6"/>
    <w:rsid w:val="00E26CBC"/>
    <w:rsid w:val="00E32365"/>
    <w:rsid w:val="00E324BF"/>
    <w:rsid w:val="00E332EA"/>
    <w:rsid w:val="00E40A34"/>
    <w:rsid w:val="00E446CF"/>
    <w:rsid w:val="00E45C1E"/>
    <w:rsid w:val="00E56F68"/>
    <w:rsid w:val="00EA044D"/>
    <w:rsid w:val="00EA7D75"/>
    <w:rsid w:val="00EB1A1A"/>
    <w:rsid w:val="00EB367C"/>
    <w:rsid w:val="00EC2620"/>
    <w:rsid w:val="00EC6A82"/>
    <w:rsid w:val="00ED6ED3"/>
    <w:rsid w:val="00EE259C"/>
    <w:rsid w:val="00EE5354"/>
    <w:rsid w:val="00EF0F6E"/>
    <w:rsid w:val="00F26760"/>
    <w:rsid w:val="00F57C1E"/>
    <w:rsid w:val="00F65F10"/>
    <w:rsid w:val="00FB60B4"/>
    <w:rsid w:val="00FD41D4"/>
    <w:rsid w:val="00FE3F24"/>
    <w:rsid w:val="00FF0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A825C8-B0A5-43CE-AAC2-6D84D603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FBD"/>
    <w:pPr>
      <w:spacing w:after="0" w:line="300" w:lineRule="atLeast"/>
      <w:ind w:firstLine="709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C0D40"/>
    <w:pPr>
      <w:keepNext/>
      <w:keepLines/>
      <w:numPr>
        <w:numId w:val="1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1479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3282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A0325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24F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24F"/>
    <w:pPr>
      <w:keepNext/>
      <w:keepLines/>
      <w:spacing w:before="200"/>
      <w:ind w:firstLine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24F"/>
    <w:pPr>
      <w:keepNext/>
      <w:keepLines/>
      <w:spacing w:before="20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24F"/>
    <w:pPr>
      <w:keepNext/>
      <w:keepLines/>
      <w:spacing w:before="200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24F"/>
    <w:pPr>
      <w:keepNext/>
      <w:keepLines/>
      <w:spacing w:before="200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0F6E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a4">
    <w:name w:val="_Титульный"/>
    <w:rsid w:val="00EF0F6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93783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93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line number"/>
    <w:basedOn w:val="a0"/>
    <w:uiPriority w:val="99"/>
    <w:semiHidden/>
    <w:unhideWhenUsed/>
    <w:rsid w:val="00937831"/>
  </w:style>
  <w:style w:type="paragraph" w:styleId="a8">
    <w:name w:val="header"/>
    <w:basedOn w:val="a"/>
    <w:link w:val="a9"/>
    <w:uiPriority w:val="99"/>
    <w:unhideWhenUsed/>
    <w:rsid w:val="0093783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7831"/>
  </w:style>
  <w:style w:type="paragraph" w:styleId="aa">
    <w:name w:val="footer"/>
    <w:basedOn w:val="a"/>
    <w:link w:val="ab"/>
    <w:uiPriority w:val="99"/>
    <w:unhideWhenUsed/>
    <w:rsid w:val="0093783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7831"/>
  </w:style>
  <w:style w:type="character" w:customStyle="1" w:styleId="10">
    <w:name w:val="Заголовок 1 Знак"/>
    <w:basedOn w:val="a0"/>
    <w:link w:val="1"/>
    <w:uiPriority w:val="9"/>
    <w:rsid w:val="006C0D40"/>
    <w:rPr>
      <w:rFonts w:ascii="Times New Roman" w:eastAsiaTheme="majorEastAsia" w:hAnsi="Times New Roman" w:cstheme="majorBidi"/>
      <w:b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211479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114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11479"/>
    <w:pPr>
      <w:spacing w:after="100"/>
    </w:pPr>
  </w:style>
  <w:style w:type="character" w:styleId="ad">
    <w:name w:val="Hyperlink"/>
    <w:basedOn w:val="a0"/>
    <w:uiPriority w:val="99"/>
    <w:unhideWhenUsed/>
    <w:rsid w:val="0021147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6A032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Default">
    <w:name w:val="Default"/>
    <w:rsid w:val="006A03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BB7D55"/>
    <w:rPr>
      <w:color w:val="808080"/>
    </w:rPr>
  </w:style>
  <w:style w:type="character" w:customStyle="1" w:styleId="akcent">
    <w:name w:val="akcent"/>
    <w:basedOn w:val="a0"/>
    <w:rsid w:val="0068232C"/>
  </w:style>
  <w:style w:type="character" w:styleId="af">
    <w:name w:val="Strong"/>
    <w:basedOn w:val="a0"/>
    <w:uiPriority w:val="22"/>
    <w:qFormat/>
    <w:rsid w:val="00B039F6"/>
    <w:rPr>
      <w:b/>
      <w:bCs/>
    </w:rPr>
  </w:style>
  <w:style w:type="paragraph" w:styleId="af0">
    <w:name w:val="No Spacing"/>
    <w:uiPriority w:val="1"/>
    <w:qFormat/>
    <w:rsid w:val="00D66EFE"/>
    <w:pPr>
      <w:spacing w:after="0" w:line="240" w:lineRule="auto"/>
    </w:pPr>
  </w:style>
  <w:style w:type="paragraph" w:styleId="af1">
    <w:name w:val="List Paragraph"/>
    <w:basedOn w:val="a"/>
    <w:link w:val="af2"/>
    <w:uiPriority w:val="34"/>
    <w:qFormat/>
    <w:rsid w:val="00AA65A6"/>
    <w:pPr>
      <w:ind w:left="720"/>
      <w:contextualSpacing/>
    </w:pPr>
  </w:style>
  <w:style w:type="character" w:customStyle="1" w:styleId="af2">
    <w:name w:val="Абзац списка Знак"/>
    <w:link w:val="af1"/>
    <w:uiPriority w:val="34"/>
    <w:locked/>
    <w:rsid w:val="00AA65A6"/>
    <w:rPr>
      <w:rFonts w:ascii="Times New Roman" w:hAnsi="Times New Roman"/>
      <w:sz w:val="24"/>
    </w:rPr>
  </w:style>
  <w:style w:type="table" w:styleId="af3">
    <w:name w:val="Table Grid"/>
    <w:basedOn w:val="a1"/>
    <w:uiPriority w:val="39"/>
    <w:rsid w:val="0013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ing-content-entity">
    <w:name w:val="spelling-content-entity"/>
    <w:basedOn w:val="a0"/>
    <w:rsid w:val="00C17C47"/>
  </w:style>
  <w:style w:type="paragraph" w:styleId="af4">
    <w:name w:val="Balloon Text"/>
    <w:basedOn w:val="a"/>
    <w:link w:val="af5"/>
    <w:uiPriority w:val="99"/>
    <w:semiHidden/>
    <w:unhideWhenUsed/>
    <w:rsid w:val="00646C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46C47"/>
    <w:rPr>
      <w:rFonts w:ascii="Tahoma" w:hAnsi="Tahoma" w:cs="Tahoma"/>
      <w:sz w:val="16"/>
      <w:szCs w:val="16"/>
    </w:rPr>
  </w:style>
  <w:style w:type="character" w:styleId="af6">
    <w:name w:val="FollowedHyperlink"/>
    <w:basedOn w:val="a0"/>
    <w:uiPriority w:val="99"/>
    <w:semiHidden/>
    <w:unhideWhenUsed/>
    <w:rsid w:val="00FF0D85"/>
    <w:rPr>
      <w:color w:val="954F72" w:themeColor="followedHyperlink"/>
      <w:u w:val="single"/>
    </w:rPr>
  </w:style>
  <w:style w:type="table" w:customStyle="1" w:styleId="-611">
    <w:name w:val="Список-таблица 6 цветная — акцент 11"/>
    <w:basedOn w:val="a1"/>
    <w:uiPriority w:val="51"/>
    <w:rsid w:val="007E480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111">
    <w:name w:val="Список-таблица 1 светлая — акцент 11"/>
    <w:basedOn w:val="a1"/>
    <w:uiPriority w:val="46"/>
    <w:rsid w:val="00BF61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651">
    <w:name w:val="Список-таблица 6 цветная — акцент 51"/>
    <w:basedOn w:val="a1"/>
    <w:uiPriority w:val="51"/>
    <w:rsid w:val="00BF616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-751">
    <w:name w:val="Список-таблица 7 цветная — акцент 51"/>
    <w:basedOn w:val="a1"/>
    <w:uiPriority w:val="52"/>
    <w:rsid w:val="00546F8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333282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333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62063"/>
    <w:pPr>
      <w:spacing w:after="100"/>
      <w:ind w:left="480"/>
    </w:pPr>
  </w:style>
  <w:style w:type="paragraph" w:customStyle="1" w:styleId="CODE">
    <w:name w:val="CODE"/>
    <w:basedOn w:val="a"/>
    <w:link w:val="CODE0"/>
    <w:rsid w:val="0036320E"/>
    <w:rPr>
      <w:rFonts w:ascii="Consolas" w:hAnsi="Consolas"/>
      <w:spacing w:val="-24"/>
      <w:sz w:val="20"/>
      <w:lang w:val="en-US"/>
    </w:rPr>
  </w:style>
  <w:style w:type="paragraph" w:customStyle="1" w:styleId="CODE-CONSOLAS">
    <w:name w:val="CODE-CONSOLAS"/>
    <w:basedOn w:val="CODE"/>
    <w:link w:val="CODE-CONSOLAS0"/>
    <w:rsid w:val="00AB7169"/>
    <w:rPr>
      <w:sz w:val="18"/>
      <w:szCs w:val="18"/>
    </w:rPr>
  </w:style>
  <w:style w:type="character" w:customStyle="1" w:styleId="CODE0">
    <w:name w:val="CODE Знак"/>
    <w:basedOn w:val="a0"/>
    <w:link w:val="CODE"/>
    <w:rsid w:val="0036320E"/>
    <w:rPr>
      <w:rFonts w:ascii="Consolas" w:hAnsi="Consolas" w:cs="Times New Roman"/>
      <w:spacing w:val="-24"/>
      <w:sz w:val="20"/>
      <w:lang w:val="en-US"/>
    </w:rPr>
  </w:style>
  <w:style w:type="paragraph" w:customStyle="1" w:styleId="CODECONSOLAS">
    <w:name w:val="CODE_CONSOLAS"/>
    <w:basedOn w:val="CODE-CONSOLAS"/>
    <w:link w:val="CODECONSOLAS0"/>
    <w:qFormat/>
    <w:rsid w:val="00AB7169"/>
    <w:rPr>
      <w:spacing w:val="0"/>
    </w:rPr>
  </w:style>
  <w:style w:type="character" w:customStyle="1" w:styleId="CODE-CONSOLAS0">
    <w:name w:val="CODE-CONSOLAS Знак"/>
    <w:basedOn w:val="CODE0"/>
    <w:link w:val="CODE-CONSOLAS"/>
    <w:rsid w:val="00AB7169"/>
    <w:rPr>
      <w:rFonts w:ascii="Consolas" w:hAnsi="Consolas" w:cs="Times New Roman"/>
      <w:spacing w:val="-24"/>
      <w:sz w:val="18"/>
      <w:szCs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B5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CONSOLAS0">
    <w:name w:val="CODE_CONSOLAS Знак"/>
    <w:basedOn w:val="CODE-CONSOLAS0"/>
    <w:link w:val="CODECONSOLAS"/>
    <w:rsid w:val="00AB7169"/>
    <w:rPr>
      <w:rFonts w:ascii="Consolas" w:hAnsi="Consolas" w:cs="Times New Roman"/>
      <w:spacing w:val="-24"/>
      <w:sz w:val="18"/>
      <w:szCs w:val="18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6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8024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8024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8024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802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802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image" Target="media/image3.png"/><Relationship Id="rId26" Type="http://schemas.openxmlformats.org/officeDocument/2006/relationships/hyperlink" Target="http://old.parallel.ru/ftp/libs/mkl/mklman52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8.xml"/><Relationship Id="rId25" Type="http://schemas.openxmlformats.org/officeDocument/2006/relationships/hyperlink" Target="https://studopedia.su/10_149780_modeli-finansovogo-rinka-i-ih-osobennosti.html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9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hyperlink" Target="https://en.wikipedia.org/wiki/Black&#8211;Scholes_model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hyperlink" Target="https://utmagazine.ru/posts/17075-spravedlivaya-stoimost-opciona" TargetMode="External"/><Relationship Id="rId28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2.png"/><Relationship Id="rId22" Type="http://schemas.openxmlformats.org/officeDocument/2006/relationships/hyperlink" Target="https://www.intuit.ru/studies/courses/14004/1095/lecture/22917" TargetMode="External"/><Relationship Id="rId27" Type="http://schemas.openxmlformats.org/officeDocument/2006/relationships/hyperlink" Target="https://habr.com/company/intel/blog/277407/" TargetMode="Externa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Пиковое ускорение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 ускорение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1.9640000000000002</c:v>
                </c:pt>
                <c:pt idx="2">
                  <c:v>3.6819999999999999</c:v>
                </c:pt>
                <c:pt idx="3">
                  <c:v>7.6919999999999984</c:v>
                </c:pt>
                <c:pt idx="4">
                  <c:v>10.594000000000001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24411136"/>
        <c:axId val="424411920"/>
      </c:lineChart>
      <c:catAx>
        <c:axId val="42441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411920"/>
        <c:crosses val="autoZero"/>
        <c:auto val="1"/>
        <c:lblAlgn val="ctr"/>
        <c:lblOffset val="100"/>
        <c:noMultiLvlLbl val="0"/>
      </c:catAx>
      <c:valAx>
        <c:axId val="4244119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41113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1123</c:v>
                </c:pt>
                <c:pt idx="1">
                  <c:v>577</c:v>
                </c:pt>
                <c:pt idx="2">
                  <c:v>305</c:v>
                </c:pt>
                <c:pt idx="3">
                  <c:v>146</c:v>
                </c:pt>
                <c:pt idx="4">
                  <c:v>106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24400552"/>
        <c:axId val="424401336"/>
      </c:lineChart>
      <c:catAx>
        <c:axId val="424400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401336"/>
        <c:crosses val="autoZero"/>
        <c:auto val="1"/>
        <c:lblAlgn val="ctr"/>
        <c:lblOffset val="100"/>
        <c:noMultiLvlLbl val="0"/>
      </c:catAx>
      <c:valAx>
        <c:axId val="4244013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4005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алгоритма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V0</c:v>
                </c:pt>
                <c:pt idx="1">
                  <c:v>V1</c:v>
                </c:pt>
                <c:pt idx="2">
                  <c:v>V2</c:v>
                </c:pt>
                <c:pt idx="3">
                  <c:v>V3</c:v>
                </c:pt>
                <c:pt idx="4">
                  <c:v>V4</c:v>
                </c:pt>
                <c:pt idx="5">
                  <c:v>V5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47173</c:v>
                </c:pt>
                <c:pt idx="1">
                  <c:v>41044</c:v>
                </c:pt>
                <c:pt idx="2">
                  <c:v>15503</c:v>
                </c:pt>
                <c:pt idx="3">
                  <c:v>2539</c:v>
                </c:pt>
                <c:pt idx="4">
                  <c:v>2538</c:v>
                </c:pt>
                <c:pt idx="5">
                  <c:v>2537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28585880"/>
        <c:axId val="428582352"/>
      </c:lineChart>
      <c:catAx>
        <c:axId val="428585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582352"/>
        <c:crosses val="autoZero"/>
        <c:auto val="1"/>
        <c:lblAlgn val="ctr"/>
        <c:lblOffset val="100"/>
        <c:noMultiLvlLbl val="0"/>
      </c:catAx>
      <c:valAx>
        <c:axId val="4285823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58588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V7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1152</c:v>
                </c:pt>
                <c:pt idx="1">
                  <c:v>1186</c:v>
                </c:pt>
                <c:pt idx="2">
                  <c:v>619</c:v>
                </c:pt>
                <c:pt idx="3">
                  <c:v>338</c:v>
                </c:pt>
                <c:pt idx="4">
                  <c:v>185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V8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1143</c:v>
                </c:pt>
                <c:pt idx="1">
                  <c:v>1170</c:v>
                </c:pt>
                <c:pt idx="2">
                  <c:v>609</c:v>
                </c:pt>
                <c:pt idx="3">
                  <c:v>334</c:v>
                </c:pt>
                <c:pt idx="4">
                  <c:v>182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28588624"/>
        <c:axId val="428585096"/>
      </c:lineChart>
      <c:catAx>
        <c:axId val="42858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585096"/>
        <c:crosses val="autoZero"/>
        <c:auto val="1"/>
        <c:lblAlgn val="ctr"/>
        <c:lblOffset val="100"/>
        <c:noMultiLvlLbl val="0"/>
      </c:catAx>
      <c:valAx>
        <c:axId val="4285850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58862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V7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17</c:v>
                </c:pt>
                <c:pt idx="1">
                  <c:v>34</c:v>
                </c:pt>
                <c:pt idx="2">
                  <c:v>68</c:v>
                </c:pt>
                <c:pt idx="3">
                  <c:v>136</c:v>
                </c:pt>
                <c:pt idx="4">
                  <c:v>272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173</c:v>
                </c:pt>
                <c:pt idx="1">
                  <c:v>87</c:v>
                </c:pt>
                <c:pt idx="2">
                  <c:v>69</c:v>
                </c:pt>
                <c:pt idx="3">
                  <c:v>66</c:v>
                </c:pt>
                <c:pt idx="4">
                  <c:v>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V8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17</c:v>
                </c:pt>
                <c:pt idx="1">
                  <c:v>34</c:v>
                </c:pt>
                <c:pt idx="2">
                  <c:v>68</c:v>
                </c:pt>
                <c:pt idx="3">
                  <c:v>136</c:v>
                </c:pt>
                <c:pt idx="4">
                  <c:v>272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174</c:v>
                </c:pt>
                <c:pt idx="1">
                  <c:v>87</c:v>
                </c:pt>
                <c:pt idx="2">
                  <c:v>57</c:v>
                </c:pt>
                <c:pt idx="3">
                  <c:v>53</c:v>
                </c:pt>
                <c:pt idx="4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31124224"/>
        <c:axId val="431122264"/>
      </c:lineChart>
      <c:catAx>
        <c:axId val="431124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122264"/>
        <c:crosses val="autoZero"/>
        <c:auto val="1"/>
        <c:lblAlgn val="ctr"/>
        <c:lblOffset val="100"/>
        <c:noMultiLvlLbl val="0"/>
      </c:catAx>
      <c:valAx>
        <c:axId val="4311222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12422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Лобачевский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V0</c:v>
                </c:pt>
                <c:pt idx="1">
                  <c:v>V1</c:v>
                </c:pt>
                <c:pt idx="2">
                  <c:v>V2</c:v>
                </c:pt>
                <c:pt idx="3">
                  <c:v>V3</c:v>
                </c:pt>
                <c:pt idx="4">
                  <c:v>V4</c:v>
                </c:pt>
                <c:pt idx="5">
                  <c:v>V5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47173</c:v>
                </c:pt>
                <c:pt idx="1">
                  <c:v>41044</c:v>
                </c:pt>
                <c:pt idx="2">
                  <c:v>15503</c:v>
                </c:pt>
                <c:pt idx="3">
                  <c:v>2539</c:v>
                </c:pt>
                <c:pt idx="4">
                  <c:v>2538</c:v>
                </c:pt>
                <c:pt idx="5">
                  <c:v>2537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SKL_AVX-256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V0</c:v>
                </c:pt>
                <c:pt idx="1">
                  <c:v>V1</c:v>
                </c:pt>
                <c:pt idx="2">
                  <c:v>V2</c:v>
                </c:pt>
                <c:pt idx="3">
                  <c:v>V3</c:v>
                </c:pt>
                <c:pt idx="4">
                  <c:v>V4</c:v>
                </c:pt>
                <c:pt idx="5">
                  <c:v>V5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47415</c:v>
                </c:pt>
                <c:pt idx="1">
                  <c:v>40576</c:v>
                </c:pt>
                <c:pt idx="2">
                  <c:v>14540</c:v>
                </c:pt>
                <c:pt idx="3">
                  <c:v>2039</c:v>
                </c:pt>
                <c:pt idx="4">
                  <c:v>2039</c:v>
                </c:pt>
                <c:pt idx="5">
                  <c:v>2030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31123440"/>
        <c:axId val="431120696"/>
      </c:lineChart>
      <c:catAx>
        <c:axId val="43112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120696"/>
        <c:crosses val="autoZero"/>
        <c:auto val="1"/>
        <c:lblAlgn val="ctr"/>
        <c:lblOffset val="100"/>
        <c:noMultiLvlLbl val="0"/>
      </c:catAx>
      <c:valAx>
        <c:axId val="431120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12344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AVX-256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V2</c:v>
                </c:pt>
                <c:pt idx="1">
                  <c:v>V3</c:v>
                </c:pt>
                <c:pt idx="2">
                  <c:v>V4</c:v>
                </c:pt>
                <c:pt idx="3">
                  <c:v>V5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14540</c:v>
                </c:pt>
                <c:pt idx="1">
                  <c:v>2039</c:v>
                </c:pt>
                <c:pt idx="2">
                  <c:v>2039</c:v>
                </c:pt>
                <c:pt idx="3">
                  <c:v>2030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AVX-512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V2</c:v>
                </c:pt>
                <c:pt idx="1">
                  <c:v>V3</c:v>
                </c:pt>
                <c:pt idx="2">
                  <c:v>V4</c:v>
                </c:pt>
                <c:pt idx="3">
                  <c:v>V5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14569</c:v>
                </c:pt>
                <c:pt idx="1">
                  <c:v>1644</c:v>
                </c:pt>
                <c:pt idx="2">
                  <c:v>1638</c:v>
                </c:pt>
                <c:pt idx="3">
                  <c:v>1637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24076672"/>
        <c:axId val="424078240"/>
      </c:lineChart>
      <c:catAx>
        <c:axId val="42407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078240"/>
        <c:crosses val="autoZero"/>
        <c:auto val="1"/>
        <c:lblAlgn val="ctr"/>
        <c:lblOffset val="100"/>
        <c:noMultiLvlLbl val="0"/>
      </c:catAx>
      <c:valAx>
        <c:axId val="4240782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07667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Пиковое ускорение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30</c:v>
                </c:pt>
                <c:pt idx="6">
                  <c:v>40</c:v>
                </c:pt>
                <c:pt idx="7">
                  <c:v>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 ускорение, AVX-256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</c:v>
                </c:pt>
                <c:pt idx="1">
                  <c:v>1.6300000000000001</c:v>
                </c:pt>
                <c:pt idx="2">
                  <c:v>3.44</c:v>
                </c:pt>
                <c:pt idx="3">
                  <c:v>7.49</c:v>
                </c:pt>
                <c:pt idx="4">
                  <c:v>14.69</c:v>
                </c:pt>
                <c:pt idx="5">
                  <c:v>17.939999999999994</c:v>
                </c:pt>
                <c:pt idx="6">
                  <c:v>35.880000000000003</c:v>
                </c:pt>
                <c:pt idx="7">
                  <c:v>38.08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Фактическое ускорение, AVX-512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1</c:v>
                </c:pt>
                <c:pt idx="1">
                  <c:v>2.06</c:v>
                </c:pt>
                <c:pt idx="2">
                  <c:v>3.8099999999999992</c:v>
                </c:pt>
                <c:pt idx="3">
                  <c:v>8.09</c:v>
                </c:pt>
                <c:pt idx="4">
                  <c:v>14.6</c:v>
                </c:pt>
                <c:pt idx="5">
                  <c:v>15.5</c:v>
                </c:pt>
                <c:pt idx="6">
                  <c:v>30.4</c:v>
                </c:pt>
                <c:pt idx="7">
                  <c:v>30.4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95494592"/>
        <c:axId val="495496944"/>
      </c:lineChart>
      <c:catAx>
        <c:axId val="495494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496944"/>
        <c:crosses val="autoZero"/>
        <c:auto val="1"/>
        <c:lblAlgn val="ctr"/>
        <c:lblOffset val="100"/>
        <c:noMultiLvlLbl val="0"/>
      </c:catAx>
      <c:valAx>
        <c:axId val="495496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49459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954851997666959E-2"/>
          <c:y val="0.82043557055368099"/>
          <c:w val="0.9324770341207349"/>
          <c:h val="0.155754905636795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single-precision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1483</c:v>
                </c:pt>
                <c:pt idx="1">
                  <c:v>892</c:v>
                </c:pt>
                <c:pt idx="2">
                  <c:v>392</c:v>
                </c:pt>
                <c:pt idx="3">
                  <c:v>183</c:v>
                </c:pt>
                <c:pt idx="4">
                  <c:v>104</c:v>
                </c:pt>
                <c:pt idx="5">
                  <c:v>96</c:v>
                </c:pt>
                <c:pt idx="6">
                  <c:v>50</c:v>
                </c:pt>
                <c:pt idx="7">
                  <c:v>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low-precision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1128</c:v>
                </c:pt>
                <c:pt idx="1">
                  <c:v>597</c:v>
                </c:pt>
                <c:pt idx="2">
                  <c:v>240</c:v>
                </c:pt>
                <c:pt idx="3">
                  <c:v>122</c:v>
                </c:pt>
                <c:pt idx="4">
                  <c:v>95</c:v>
                </c:pt>
                <c:pt idx="5">
                  <c:v>95</c:v>
                </c:pt>
                <c:pt idx="6">
                  <c:v>52</c:v>
                </c:pt>
                <c:pt idx="7">
                  <c:v>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95156808"/>
        <c:axId val="495159944"/>
      </c:lineChart>
      <c:catAx>
        <c:axId val="495156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159944"/>
        <c:crosses val="autoZero"/>
        <c:auto val="1"/>
        <c:lblAlgn val="ctr"/>
        <c:lblOffset val="100"/>
        <c:noMultiLvlLbl val="0"/>
      </c:catAx>
      <c:valAx>
        <c:axId val="495159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1568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9EF82-090E-49E9-8BE8-A889AEA1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34</Pages>
  <Words>5274</Words>
  <Characters>30066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4</cp:revision>
  <cp:lastPrinted>2018-01-09T13:15:00Z</cp:lastPrinted>
  <dcterms:created xsi:type="dcterms:W3CDTF">2018-09-03T19:00:00Z</dcterms:created>
  <dcterms:modified xsi:type="dcterms:W3CDTF">2018-09-05T08:02:00Z</dcterms:modified>
</cp:coreProperties>
</file>